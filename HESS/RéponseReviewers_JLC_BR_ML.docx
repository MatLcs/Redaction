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5984C" w14:textId="65AF6FE8" w:rsidR="00DF334A" w:rsidRPr="008D1B71" w:rsidRDefault="008D1B71" w:rsidP="008D1B71">
      <w:pPr>
        <w:pStyle w:val="Titre1"/>
        <w:jc w:val="center"/>
        <w:rPr>
          <w:ins w:id="0" w:author="Mathieu Lucas" w:date="2024-05-03T15:10:00Z" w16du:dateUtc="2024-05-03T13:10:00Z"/>
          <w:sz w:val="40"/>
          <w:szCs w:val="40"/>
          <w:rPrChange w:id="1" w:author="Mathieu Lucas" w:date="2024-05-03T15:11:00Z" w16du:dateUtc="2024-05-03T13:11:00Z">
            <w:rPr>
              <w:ins w:id="2" w:author="Mathieu Lucas" w:date="2024-05-03T15:10:00Z" w16du:dateUtc="2024-05-03T13:10:00Z"/>
            </w:rPr>
          </w:rPrChange>
        </w:rPr>
      </w:pPr>
      <w:ins w:id="3" w:author="Mathieu Lucas" w:date="2024-05-03T15:10:00Z" w16du:dateUtc="2024-05-03T13:10:00Z">
        <w:r w:rsidRPr="008D1B71">
          <w:rPr>
            <w:sz w:val="40"/>
            <w:szCs w:val="40"/>
            <w:rPrChange w:id="4" w:author="Mathieu Lucas" w:date="2024-05-03T15:11:00Z" w16du:dateUtc="2024-05-03T13:11:00Z">
              <w:rPr/>
            </w:rPrChange>
          </w:rPr>
          <w:t>Response to reviewers</w:t>
        </w:r>
      </w:ins>
    </w:p>
    <w:p w14:paraId="41ED4D4A" w14:textId="77777777" w:rsidR="008D1B71" w:rsidRPr="008D1B71" w:rsidRDefault="008D1B71" w:rsidP="008D1B71">
      <w:pPr>
        <w:pStyle w:val="Titre2"/>
        <w:jc w:val="center"/>
        <w:rPr>
          <w:ins w:id="5" w:author="Mathieu Lucas" w:date="2024-05-03T15:10:00Z" w16du:dateUtc="2024-05-03T13:10:00Z"/>
          <w:rPrChange w:id="6" w:author="Mathieu Lucas" w:date="2024-05-03T15:10:00Z" w16du:dateUtc="2024-05-03T13:10:00Z">
            <w:rPr>
              <w:ins w:id="7" w:author="Mathieu Lucas" w:date="2024-05-03T15:10:00Z" w16du:dateUtc="2024-05-03T13:10:00Z"/>
              <w:b/>
              <w:sz w:val="24"/>
            </w:rPr>
          </w:rPrChange>
        </w:rPr>
        <w:pPrChange w:id="8" w:author="Mathieu Lucas" w:date="2024-05-03T15:10:00Z" w16du:dateUtc="2024-05-03T13:10:00Z">
          <w:pPr>
            <w:jc w:val="both"/>
          </w:pPr>
        </w:pPrChange>
      </w:pPr>
      <w:ins w:id="9" w:author="Mathieu Lucas" w:date="2024-05-03T15:10:00Z" w16du:dateUtc="2024-05-03T13:10:00Z">
        <w:r w:rsidRPr="008D1B71">
          <w:rPr>
            <w:rPrChange w:id="10" w:author="Mathieu Lucas" w:date="2024-05-03T15:10:00Z" w16du:dateUtc="2024-05-03T13:10:00Z">
              <w:rPr>
                <w:b/>
              </w:rPr>
            </w:rPrChange>
          </w:rPr>
          <w:t>A COMPREHENSIVE UNCERTAINTY FRAMEWORK FOR HISTORICAL FLOOD FREQUENCY ANALYSIS: A 500-YEAR LONG CASE STUDY.</w:t>
        </w:r>
      </w:ins>
    </w:p>
    <w:p w14:paraId="48D7B2CE" w14:textId="77777777" w:rsidR="008D1B71" w:rsidRDefault="008D1B71" w:rsidP="008D1B71">
      <w:pPr>
        <w:rPr>
          <w:ins w:id="11" w:author="Mathieu Lucas" w:date="2024-05-03T15:10:00Z" w16du:dateUtc="2024-05-03T13:10:00Z"/>
        </w:rPr>
      </w:pPr>
    </w:p>
    <w:p w14:paraId="0917FC55" w14:textId="07557569" w:rsidR="008D1B71" w:rsidRPr="008D1B71" w:rsidRDefault="008D1B71" w:rsidP="008D1B71">
      <w:pPr>
        <w:rPr>
          <w:ins w:id="12" w:author="Mathieu Lucas" w:date="2024-05-03T15:05:00Z" w16du:dateUtc="2024-05-03T13:05:00Z"/>
        </w:rPr>
      </w:pPr>
      <w:ins w:id="13" w:author="Mathieu Lucas" w:date="2024-05-03T15:10:00Z" w16du:dateUtc="2024-05-03T13:10:00Z">
        <w:r>
          <w:t>We</w:t>
        </w:r>
      </w:ins>
      <w:ins w:id="14" w:author="Mathieu Lucas" w:date="2024-05-03T15:11:00Z" w16du:dateUtc="2024-05-03T13:11:00Z">
        <w:r>
          <w:t xml:space="preserve"> thank editor and reviewers for their suggestions. </w:t>
        </w:r>
      </w:ins>
      <w:ins w:id="15" w:author="Mathieu Lucas" w:date="2024-05-03T15:12:00Z" w16du:dateUtc="2024-05-03T13:12:00Z">
        <w:r w:rsidR="00187E32">
          <w:t xml:space="preserve">Please find in the following pages a detailed </w:t>
        </w:r>
      </w:ins>
      <w:ins w:id="16" w:author="Mathieu Lucas" w:date="2024-05-03T15:13:00Z" w16du:dateUtc="2024-05-03T13:13:00Z">
        <w:r w:rsidR="00187E32">
          <w:t xml:space="preserve">response for each point highlighted by reviewers. </w:t>
        </w:r>
      </w:ins>
    </w:p>
    <w:p w14:paraId="65582CDE" w14:textId="4F1DBE7A" w:rsidR="00DF334A" w:rsidRPr="0081736E" w:rsidRDefault="0081736E">
      <w:pPr>
        <w:rPr>
          <w:ins w:id="17" w:author="Mathieu Lucas" w:date="2024-05-03T15:05:00Z" w16du:dateUtc="2024-05-03T13:05:00Z"/>
          <w:color w:val="ED7D31" w:themeColor="accent2"/>
          <w:rPrChange w:id="18" w:author="Mathieu Lucas" w:date="2024-05-03T15:14:00Z" w16du:dateUtc="2024-05-03T13:14:00Z">
            <w:rPr>
              <w:ins w:id="19" w:author="Mathieu Lucas" w:date="2024-05-03T15:05:00Z" w16du:dateUtc="2024-05-03T13:05:00Z"/>
            </w:rPr>
          </w:rPrChange>
        </w:rPr>
      </w:pPr>
      <w:ins w:id="20" w:author="Mathieu Lucas" w:date="2024-05-03T15:13:00Z" w16du:dateUtc="2024-05-03T13:13:00Z">
        <w:r w:rsidRPr="0081736E">
          <w:rPr>
            <w:color w:val="ED7D31" w:themeColor="accent2"/>
            <w:rPrChange w:id="21" w:author="Mathieu Lucas" w:date="2024-05-03T15:14:00Z" w16du:dateUtc="2024-05-03T13:14:00Z">
              <w:rPr/>
            </w:rPrChange>
          </w:rPr>
          <w:t xml:space="preserve">In </w:t>
        </w:r>
      </w:ins>
      <w:ins w:id="22" w:author="Mathieu Lucas" w:date="2024-05-03T15:14:00Z" w16du:dateUtc="2024-05-03T13:14:00Z">
        <w:r w:rsidRPr="0081736E">
          <w:rPr>
            <w:color w:val="ED7D31" w:themeColor="accent2"/>
            <w:rPrChange w:id="23" w:author="Mathieu Lucas" w:date="2024-05-03T15:14:00Z" w16du:dateUtc="2024-05-03T13:14:00Z">
              <w:rPr/>
            </w:rPrChange>
          </w:rPr>
          <w:t xml:space="preserve">orange, the </w:t>
        </w:r>
        <w:r w:rsidRPr="0081736E">
          <w:rPr>
            <w:color w:val="ED7D31" w:themeColor="accent2"/>
          </w:rPr>
          <w:t>reviewer’s</w:t>
        </w:r>
        <w:r w:rsidRPr="0081736E">
          <w:rPr>
            <w:color w:val="ED7D31" w:themeColor="accent2"/>
            <w:rPrChange w:id="24" w:author="Mathieu Lucas" w:date="2024-05-03T15:14:00Z" w16du:dateUtc="2024-05-03T13:14:00Z">
              <w:rPr/>
            </w:rPrChange>
          </w:rPr>
          <w:t xml:space="preserve"> comments</w:t>
        </w:r>
      </w:ins>
    </w:p>
    <w:p w14:paraId="6D0EFC6B" w14:textId="57C61673" w:rsidR="00704948" w:rsidRPr="000A1082" w:rsidRDefault="00F30EA3">
      <w:r w:rsidRPr="000A1082">
        <w:t xml:space="preserve">In </w:t>
      </w:r>
      <w:r w:rsidRPr="000A1082">
        <w:rPr>
          <w:b/>
          <w:bCs/>
        </w:rPr>
        <w:t>bold</w:t>
      </w:r>
      <w:r w:rsidRPr="000A1082">
        <w:t>, the new formulation considered in the paper</w:t>
      </w:r>
    </w:p>
    <w:p w14:paraId="72F682B7" w14:textId="77777777" w:rsidR="00704948" w:rsidRPr="000A1082" w:rsidDel="00187E32" w:rsidRDefault="00F30EA3">
      <w:pPr>
        <w:rPr>
          <w:del w:id="25" w:author="Mathieu Lucas" w:date="2024-05-03T15:13:00Z" w16du:dateUtc="2024-05-03T13:13:00Z"/>
          <w:color w:val="70AD47" w:themeColor="accent6"/>
        </w:rPr>
      </w:pPr>
      <w:commentRangeStart w:id="26"/>
      <w:r w:rsidRPr="000A1082">
        <w:rPr>
          <w:color w:val="70AD47" w:themeColor="accent6"/>
        </w:rPr>
        <w:t>In green, the response to the reviewer</w:t>
      </w:r>
      <w:commentRangeEnd w:id="26"/>
      <w:r w:rsidRPr="000A1082">
        <w:commentReference w:id="26"/>
      </w:r>
    </w:p>
    <w:p w14:paraId="76018B68" w14:textId="1E3CE093" w:rsidR="00704948" w:rsidRPr="000A1082" w:rsidDel="00DF334A" w:rsidRDefault="00F30EA3">
      <w:pPr>
        <w:rPr>
          <w:del w:id="27" w:author="Mathieu Lucas" w:date="2024-05-03T15:04:00Z" w16du:dateUtc="2024-05-03T13:04:00Z"/>
          <w:color w:val="FF0000"/>
        </w:rPr>
      </w:pPr>
      <w:del w:id="28" w:author="Mathieu Lucas" w:date="2024-05-03T15:13:00Z" w16du:dateUtc="2024-05-03T13:13:00Z">
        <w:r w:rsidRPr="000A1082" w:rsidDel="00187E32">
          <w:rPr>
            <w:color w:val="FF0000"/>
          </w:rPr>
          <w:delText>En rouge, ce dont je ne suis pas sûr/qui n’est pas encore modifié dans le papier</w:delText>
        </w:r>
      </w:del>
    </w:p>
    <w:p w14:paraId="344E0866" w14:textId="77777777" w:rsidR="00704948" w:rsidRPr="000A1082" w:rsidRDefault="00F30EA3">
      <w:pPr>
        <w:rPr>
          <w:color w:val="4472C4" w:themeColor="accent1"/>
        </w:rPr>
      </w:pPr>
      <w:ins w:id="29" w:author="Auteur inconnu" w:date="2024-05-02T11:09:00Z">
        <w:del w:id="30" w:author="Mathieu Lucas" w:date="2024-05-03T15:04:00Z" w16du:dateUtc="2024-05-03T13:04:00Z">
          <w:r w:rsidRPr="00421325" w:rsidDel="00DF334A">
            <w:rPr>
              <w:color w:val="4472C4" w:themeColor="accent1"/>
            </w:rPr>
            <w:delText>-</w:delText>
          </w:r>
        </w:del>
      </w:ins>
    </w:p>
    <w:p w14:paraId="30A4EF06" w14:textId="77777777" w:rsidR="00704948" w:rsidRPr="000A1082" w:rsidRDefault="00F30EA3">
      <w:pPr>
        <w:pStyle w:val="Titre1"/>
      </w:pPr>
      <w:r w:rsidRPr="000A1082">
        <w:t>Neil McDonald</w:t>
      </w:r>
    </w:p>
    <w:p w14:paraId="427274F9" w14:textId="77777777" w:rsidR="00704948" w:rsidRPr="000A1082" w:rsidRDefault="00704948"/>
    <w:p w14:paraId="3BFE4C59" w14:textId="6F4831A9" w:rsidR="00704948" w:rsidRPr="000A1082" w:rsidRDefault="00F30EA3">
      <w:pPr>
        <w:rPr>
          <w:rFonts w:cstheme="minorHAnsi"/>
          <w:color w:val="FF0000"/>
          <w:kern w:val="0"/>
        </w:rPr>
      </w:pPr>
      <w:r w:rsidRPr="000A1082">
        <w:rPr>
          <w:rFonts w:cstheme="minorHAnsi"/>
        </w:rPr>
        <w:t xml:space="preserve">L28: </w:t>
      </w:r>
      <w:r w:rsidRPr="0081736E">
        <w:rPr>
          <w:rFonts w:cstheme="minorHAnsi"/>
          <w:color w:val="ED7D31" w:themeColor="accent2"/>
          <w:rPrChange w:id="31" w:author="Mathieu Lucas" w:date="2024-05-03T15:14:00Z" w16du:dateUtc="2024-05-03T13:14:00Z">
            <w:rPr>
              <w:rFonts w:cstheme="minorHAnsi"/>
            </w:rPr>
          </w:rPrChange>
        </w:rPr>
        <w:t>Add reference (</w:t>
      </w:r>
      <w:r w:rsidRPr="0081736E">
        <w:rPr>
          <w:rFonts w:cstheme="minorHAnsi"/>
          <w:color w:val="ED7D31" w:themeColor="accent2"/>
          <w:kern w:val="0"/>
          <w:rPrChange w:id="32" w:author="Mathieu Lucas" w:date="2024-05-03T15:14:00Z" w16du:dateUtc="2024-05-03T13:14:00Z">
            <w:rPr>
              <w:rFonts w:cstheme="minorHAnsi"/>
              <w:color w:val="000000"/>
              <w:kern w:val="0"/>
            </w:rPr>
          </w:rPrChange>
        </w:rPr>
        <w:t>Macdonald and Sangster, 2017)</w:t>
      </w:r>
      <w:r w:rsidRPr="000A1082">
        <w:rPr>
          <w:rFonts w:cstheme="minorHAnsi"/>
          <w:color w:val="000000"/>
          <w:kern w:val="0"/>
        </w:rPr>
        <w:t xml:space="preserve">: </w:t>
      </w:r>
      <w:ins w:id="33" w:author="Mathieu Lucas" w:date="2024-05-03T15:14:00Z" w16du:dateUtc="2024-05-03T13:14:00Z">
        <w:r w:rsidR="0081736E">
          <w:rPr>
            <w:rFonts w:cstheme="minorHAnsi"/>
            <w:color w:val="70AD47" w:themeColor="accent6"/>
            <w:kern w:val="0"/>
          </w:rPr>
          <w:t>The reference has been added to text and bibliography</w:t>
        </w:r>
      </w:ins>
      <w:del w:id="34" w:author="Mathieu Lucas" w:date="2024-05-03T15:14:00Z" w16du:dateUtc="2024-05-03T13:14:00Z">
        <w:r w:rsidRPr="000A1082" w:rsidDel="0081736E">
          <w:rPr>
            <w:rFonts w:cstheme="minorHAnsi"/>
            <w:color w:val="70AD47" w:themeColor="accent6"/>
            <w:kern w:val="0"/>
          </w:rPr>
          <w:delText>OK</w:delText>
        </w:r>
      </w:del>
    </w:p>
    <w:p w14:paraId="25C3CEA5" w14:textId="1707BFCA" w:rsidR="00704948" w:rsidRPr="000A1082" w:rsidRDefault="00F30EA3">
      <w:pPr>
        <w:rPr>
          <w:rFonts w:cstheme="minorHAnsi"/>
          <w:color w:val="000000"/>
          <w:kern w:val="0"/>
        </w:rPr>
      </w:pPr>
      <w:r w:rsidRPr="000A1082">
        <w:rPr>
          <w:rFonts w:cstheme="minorHAnsi"/>
          <w:kern w:val="0"/>
        </w:rPr>
        <w:t xml:space="preserve">L60: </w:t>
      </w:r>
      <w:r w:rsidRPr="0081736E">
        <w:rPr>
          <w:rFonts w:cstheme="minorHAnsi"/>
          <w:color w:val="ED7D31" w:themeColor="accent2"/>
          <w:kern w:val="0"/>
          <w:rPrChange w:id="35" w:author="Mathieu Lucas" w:date="2024-05-03T15:15:00Z" w16du:dateUtc="2024-05-03T13:15:00Z">
            <w:rPr>
              <w:rFonts w:cstheme="minorHAnsi"/>
              <w:kern w:val="0"/>
            </w:rPr>
          </w:rPrChange>
        </w:rPr>
        <w:t xml:space="preserve">Change “riparian populations” </w:t>
      </w:r>
      <w:r w:rsidRPr="000A1082">
        <w:rPr>
          <w:rFonts w:ascii="Wingdings" w:eastAsia="Wingdings" w:hAnsi="Wingdings" w:cs="Wingdings"/>
          <w:kern w:val="0"/>
        </w:rPr>
        <w:t></w:t>
      </w:r>
      <w:r w:rsidRPr="000A1082">
        <w:rPr>
          <w:rFonts w:cstheme="minorHAnsi"/>
          <w:kern w:val="0"/>
        </w:rPr>
        <w:t xml:space="preserve"> “</w:t>
      </w:r>
      <w:r w:rsidRPr="000A1082">
        <w:rPr>
          <w:rFonts w:cstheme="minorHAnsi"/>
          <w:b/>
          <w:bCs/>
          <w:color w:val="000000"/>
          <w:kern w:val="0"/>
        </w:rPr>
        <w:t xml:space="preserve">populations living </w:t>
      </w:r>
      <w:commentRangeStart w:id="36"/>
      <w:r w:rsidRPr="000A1082">
        <w:rPr>
          <w:rFonts w:cstheme="minorHAnsi"/>
          <w:b/>
          <w:bCs/>
          <w:color w:val="000000"/>
          <w:kern w:val="0"/>
        </w:rPr>
        <w:t xml:space="preserve">adjacent to </w:t>
      </w:r>
      <w:commentRangeEnd w:id="36"/>
      <w:ins w:id="37" w:author="Auteur inconnu" w:date="2024-05-02T10:32:00Z">
        <w:r w:rsidRPr="000A1082">
          <w:commentReference w:id="36"/>
        </w:r>
        <w:commentRangeStart w:id="38"/>
        <w:commentRangeEnd w:id="38"/>
        <w:r w:rsidRPr="000A1082">
          <w:commentReference w:id="38"/>
        </w:r>
      </w:ins>
      <w:r w:rsidRPr="000A1082">
        <w:rPr>
          <w:rFonts w:cstheme="minorHAnsi"/>
          <w:b/>
          <w:bCs/>
          <w:color w:val="000000"/>
          <w:kern w:val="0"/>
        </w:rPr>
        <w:t>the river</w:t>
      </w:r>
      <w:r w:rsidRPr="000A1082">
        <w:rPr>
          <w:rFonts w:cstheme="minorHAnsi"/>
          <w:color w:val="000000"/>
          <w:kern w:val="0"/>
        </w:rPr>
        <w:t xml:space="preserve">, etc.”: </w:t>
      </w:r>
      <w:del w:id="39" w:author="Mathieu Lucas" w:date="2024-05-03T15:15:00Z" w16du:dateUtc="2024-05-03T13:15:00Z">
        <w:r w:rsidRPr="000A1082" w:rsidDel="0081736E">
          <w:rPr>
            <w:rFonts w:cstheme="minorHAnsi"/>
            <w:color w:val="70AD47" w:themeColor="accent6"/>
            <w:kern w:val="0"/>
          </w:rPr>
          <w:delText>OK</w:delText>
        </w:r>
      </w:del>
      <w:ins w:id="40" w:author="Mathieu Lucas" w:date="2024-05-03T15:15:00Z" w16du:dateUtc="2024-05-03T13:15:00Z">
        <w:r w:rsidR="0081736E">
          <w:rPr>
            <w:rFonts w:cstheme="minorHAnsi"/>
            <w:color w:val="70AD47" w:themeColor="accent6"/>
            <w:kern w:val="0"/>
          </w:rPr>
          <w:t>formulation has been changed</w:t>
        </w:r>
      </w:ins>
    </w:p>
    <w:p w14:paraId="63DB6163" w14:textId="108EC32D" w:rsidR="00704948" w:rsidRPr="0081736E" w:rsidRDefault="00F30EA3">
      <w:pPr>
        <w:rPr>
          <w:rFonts w:cstheme="minorHAnsi"/>
          <w:color w:val="000000"/>
          <w:kern w:val="0"/>
          <w:rPrChange w:id="41" w:author="Mathieu Lucas" w:date="2024-05-03T15:15:00Z" w16du:dateUtc="2024-05-03T13:15:00Z">
            <w:rPr>
              <w:rFonts w:cstheme="minorHAnsi"/>
              <w:color w:val="FF0000"/>
              <w:kern w:val="0"/>
            </w:rPr>
          </w:rPrChange>
        </w:rPr>
      </w:pPr>
      <w:r w:rsidRPr="000A1082">
        <w:rPr>
          <w:rFonts w:cstheme="minorHAnsi"/>
          <w:color w:val="000000"/>
          <w:kern w:val="0"/>
        </w:rPr>
        <w:t xml:space="preserve">L78: “testing the” </w:t>
      </w:r>
      <w:r w:rsidRPr="000A1082">
        <w:rPr>
          <w:rFonts w:ascii="Wingdings" w:eastAsia="Wingdings" w:hAnsi="Wingdings" w:cs="Wingdings"/>
          <w:color w:val="000000"/>
          <w:kern w:val="0"/>
        </w:rPr>
        <w:t></w:t>
      </w:r>
      <w:r w:rsidRPr="000A1082">
        <w:rPr>
          <w:rFonts w:cstheme="minorHAnsi"/>
          <w:color w:val="000000"/>
          <w:kern w:val="0"/>
        </w:rPr>
        <w:t xml:space="preserve"> “testing </w:t>
      </w:r>
      <w:r w:rsidRPr="000A1082">
        <w:rPr>
          <w:rFonts w:cstheme="minorHAnsi"/>
          <w:b/>
          <w:bCs/>
          <w:color w:val="000000"/>
          <w:kern w:val="0"/>
        </w:rPr>
        <w:t>of</w:t>
      </w:r>
      <w:r w:rsidRPr="000A1082">
        <w:rPr>
          <w:rFonts w:cstheme="minorHAnsi"/>
          <w:color w:val="000000"/>
          <w:kern w:val="0"/>
        </w:rPr>
        <w:t xml:space="preserve"> the” &amp; “real-life dataset” </w:t>
      </w:r>
      <w:r w:rsidRPr="000A1082">
        <w:rPr>
          <w:rFonts w:ascii="Wingdings" w:eastAsia="Wingdings" w:hAnsi="Wingdings" w:cs="Wingdings"/>
          <w:color w:val="000000"/>
          <w:kern w:val="0"/>
        </w:rPr>
        <w:t></w:t>
      </w:r>
      <w:r w:rsidRPr="000A1082">
        <w:rPr>
          <w:rFonts w:cstheme="minorHAnsi"/>
          <w:color w:val="000000"/>
          <w:kern w:val="0"/>
        </w:rPr>
        <w:t xml:space="preserve"> “real-</w:t>
      </w:r>
      <w:r w:rsidRPr="000A1082">
        <w:rPr>
          <w:rFonts w:cstheme="minorHAnsi"/>
          <w:b/>
          <w:bCs/>
          <w:color w:val="000000"/>
          <w:kern w:val="0"/>
        </w:rPr>
        <w:t>world</w:t>
      </w:r>
      <w:r w:rsidRPr="000A1082">
        <w:rPr>
          <w:rFonts w:cstheme="minorHAnsi"/>
          <w:color w:val="000000"/>
          <w:kern w:val="0"/>
        </w:rPr>
        <w:t xml:space="preserve"> dataset”: </w:t>
      </w:r>
      <w:ins w:id="42" w:author="Mathieu Lucas" w:date="2024-05-03T15:15:00Z" w16du:dateUtc="2024-05-03T13:15:00Z">
        <w:r w:rsidR="0081736E">
          <w:rPr>
            <w:rFonts w:cstheme="minorHAnsi"/>
            <w:color w:val="70AD47" w:themeColor="accent6"/>
            <w:kern w:val="0"/>
          </w:rPr>
          <w:t>formulation has been changed</w:t>
        </w:r>
      </w:ins>
      <w:del w:id="43" w:author="Mathieu Lucas" w:date="2024-05-03T15:15:00Z" w16du:dateUtc="2024-05-03T13:15:00Z">
        <w:r w:rsidRPr="000A1082" w:rsidDel="0081736E">
          <w:rPr>
            <w:rFonts w:cstheme="minorHAnsi"/>
            <w:color w:val="70AD47" w:themeColor="accent6"/>
            <w:kern w:val="0"/>
          </w:rPr>
          <w:delText>OK</w:delText>
        </w:r>
      </w:del>
      <w:del w:id="44" w:author="Mathieu Lucas" w:date="2024-05-03T12:24:00Z" w16du:dateUtc="2024-05-03T10:24:00Z">
        <w:r w:rsidRPr="000A1082" w:rsidDel="00FA3B69">
          <w:rPr>
            <w:rFonts w:cstheme="minorHAnsi"/>
            <w:color w:val="70AD47" w:themeColor="accent6"/>
            <w:kern w:val="0"/>
          </w:rPr>
          <w:delText xml:space="preserve"> </w:delText>
        </w:r>
        <w:r w:rsidRPr="000A1082" w:rsidDel="00FA3B69">
          <w:rPr>
            <w:rFonts w:cstheme="minorHAnsi"/>
            <w:color w:val="FF0000"/>
            <w:kern w:val="0"/>
          </w:rPr>
          <w:delText>“</w:delText>
        </w:r>
        <w:commentRangeStart w:id="45"/>
        <w:r w:rsidRPr="000A1082" w:rsidDel="00FA3B69">
          <w:rPr>
            <w:rFonts w:cstheme="minorHAnsi"/>
            <w:color w:val="FF0000"/>
          </w:rPr>
          <w:delText xml:space="preserve">This allows testing of the FFA models” </w:delText>
        </w:r>
        <w:commentRangeEnd w:id="45"/>
        <w:r w:rsidRPr="000A1082" w:rsidDel="00FA3B69">
          <w:commentReference w:id="45"/>
        </w:r>
        <w:r w:rsidRPr="000A1082" w:rsidDel="00FA3B69">
          <w:rPr>
            <w:rFonts w:cstheme="minorHAnsi"/>
            <w:color w:val="FF0000"/>
            <w:kern w:val="0"/>
          </w:rPr>
          <w:delText>formulation bizarre? “allows the testing of the FFA models” est mieux ?</w:delText>
        </w:r>
      </w:del>
    </w:p>
    <w:p w14:paraId="7233FDCF" w14:textId="77777777" w:rsidR="00704948" w:rsidRPr="000A1082" w:rsidRDefault="00F30EA3">
      <w:pPr>
        <w:rPr>
          <w:rFonts w:cstheme="minorHAnsi"/>
          <w:kern w:val="0"/>
        </w:rPr>
      </w:pPr>
      <w:r w:rsidRPr="000A1082">
        <w:rPr>
          <w:rFonts w:cstheme="minorHAnsi"/>
          <w:kern w:val="0"/>
        </w:rPr>
        <w:t xml:space="preserve">L128: “In some cases, </w:t>
      </w:r>
      <w:commentRangeStart w:id="46"/>
      <w:r w:rsidRPr="000A1082">
        <w:rPr>
          <w:rFonts w:cstheme="minorHAnsi"/>
          <w:kern w:val="0"/>
        </w:rPr>
        <w:t xml:space="preserve">the flood inventory </w:t>
      </w:r>
      <w:commentRangeEnd w:id="46"/>
      <w:ins w:id="47" w:author="Auteur inconnu" w:date="2024-05-02T10:33:00Z">
        <w:r w:rsidRPr="000A1082">
          <w:commentReference w:id="46"/>
        </w:r>
        <w:commentRangeStart w:id="48"/>
        <w:commentRangeEnd w:id="48"/>
        <w:r w:rsidRPr="000A1082">
          <w:commentReference w:id="48"/>
        </w:r>
      </w:ins>
      <w:r w:rsidRPr="000A1082">
        <w:rPr>
          <w:rFonts w:cstheme="minorHAnsi"/>
          <w:kern w:val="0"/>
        </w:rPr>
        <w:t xml:space="preserve">starts before the date t1 of the first known flood (for instance, at the creation of the service in charge of surveying floods, or at the date of bridge construction where historical data is </w:t>
      </w:r>
      <w:commentRangeStart w:id="50"/>
      <w:r w:rsidRPr="000A1082">
        <w:rPr>
          <w:rFonts w:cstheme="minorHAnsi"/>
          <w:kern w:val="0"/>
        </w:rPr>
        <w:t>available</w:t>
      </w:r>
      <w:commentRangeEnd w:id="50"/>
      <w:r w:rsidR="00757C82" w:rsidRPr="000A1082">
        <w:rPr>
          <w:rStyle w:val="Marquedecommentaire"/>
        </w:rPr>
        <w:commentReference w:id="50"/>
      </w:r>
      <w:r w:rsidRPr="000A1082">
        <w:rPr>
          <w:rFonts w:cstheme="minorHAnsi"/>
          <w:kern w:val="0"/>
        </w:rPr>
        <w:t xml:space="preserve">).” </w:t>
      </w:r>
    </w:p>
    <w:p w14:paraId="0FC3ADCD" w14:textId="77777777" w:rsidR="003E6E8C" w:rsidRPr="000A1082" w:rsidRDefault="00F30EA3">
      <w:pPr>
        <w:rPr>
          <w:ins w:id="51" w:author="Mathieu Lucas" w:date="2024-05-03T12:04:00Z" w16du:dateUtc="2024-05-03T10:04:00Z"/>
          <w:rFonts w:cstheme="minorHAnsi"/>
          <w:kern w:val="0"/>
          <w:rPrChange w:id="52" w:author="Mathieu Lucas" w:date="2024-05-03T12:38:00Z" w16du:dateUtc="2024-05-03T10:38:00Z">
            <w:rPr>
              <w:ins w:id="53" w:author="Mathieu Lucas" w:date="2024-05-03T12:04:00Z" w16du:dateUtc="2024-05-03T10:04:00Z"/>
              <w:rFonts w:cstheme="minorHAnsi"/>
              <w:color w:val="70AD47" w:themeColor="accent6"/>
              <w:kern w:val="0"/>
            </w:rPr>
          </w:rPrChange>
        </w:rPr>
      </w:pPr>
      <w:r w:rsidRPr="000A1082">
        <w:rPr>
          <w:rFonts w:ascii="Wingdings" w:eastAsia="Wingdings" w:hAnsi="Wingdings" w:cs="Wingdings"/>
          <w:kern w:val="0"/>
        </w:rPr>
        <w:t></w:t>
      </w:r>
      <w:r w:rsidRPr="000A1082">
        <w:rPr>
          <w:rFonts w:cstheme="minorHAnsi"/>
          <w:kern w:val="0"/>
        </w:rPr>
        <w:t xml:space="preserve"> </w:t>
      </w:r>
      <w:r w:rsidRPr="0081736E">
        <w:rPr>
          <w:rFonts w:cstheme="minorHAnsi"/>
          <w:color w:val="ED7D31" w:themeColor="accent2"/>
          <w:kern w:val="0"/>
          <w:rPrChange w:id="54" w:author="Mathieu Lucas" w:date="2024-05-03T15:16:00Z" w16du:dateUtc="2024-05-03T13:16:00Z">
            <w:rPr>
              <w:rFonts w:cstheme="minorHAnsi"/>
              <w:kern w:val="0"/>
            </w:rPr>
          </w:rPrChange>
        </w:rPr>
        <w:t>I think this is valid if we know that the bridge replaced a previous bridge lost to a flood</w:t>
      </w:r>
      <w:ins w:id="55" w:author="Mathieu Lucas" w:date="2024-05-03T12:03:00Z" w16du:dateUtc="2024-05-03T10:03:00Z">
        <w:r w:rsidR="003E6E8C" w:rsidRPr="0081736E">
          <w:rPr>
            <w:rFonts w:cstheme="minorHAnsi"/>
            <w:color w:val="ED7D31" w:themeColor="accent2"/>
            <w:kern w:val="0"/>
            <w:rPrChange w:id="56" w:author="Mathieu Lucas" w:date="2024-05-03T15:16:00Z" w16du:dateUtc="2024-05-03T13:16:00Z">
              <w:rPr>
                <w:rFonts w:cstheme="minorHAnsi"/>
                <w:color w:val="70AD47" w:themeColor="accent6"/>
                <w:kern w:val="0"/>
              </w:rPr>
            </w:rPrChange>
          </w:rPr>
          <w:t xml:space="preserve">. </w:t>
        </w:r>
      </w:ins>
      <w:del w:id="57" w:author="Mathieu Lucas" w:date="2024-05-03T12:03:00Z" w16du:dateUtc="2024-05-03T10:03:00Z">
        <w:r w:rsidRPr="0081736E" w:rsidDel="003E6E8C">
          <w:rPr>
            <w:rFonts w:cstheme="minorHAnsi"/>
            <w:color w:val="ED7D31" w:themeColor="accent2"/>
            <w:kern w:val="0"/>
            <w:rPrChange w:id="58" w:author="Mathieu Lucas" w:date="2024-05-03T15:16:00Z" w16du:dateUtc="2024-05-03T13:16:00Z">
              <w:rPr>
                <w:rFonts w:cstheme="minorHAnsi"/>
                <w:color w:val="70AD47" w:themeColor="accent6"/>
                <w:kern w:val="0"/>
              </w:rPr>
            </w:rPrChange>
          </w:rPr>
          <w:delText xml:space="preserve">: Why? This doesn’t affect the fact that all the floods are supposed to be recorded since the creation of the bridge. </w:delText>
        </w:r>
        <w:r w:rsidRPr="0081736E" w:rsidDel="003E6E8C">
          <w:rPr>
            <w:rFonts w:cstheme="minorHAnsi"/>
            <w:color w:val="ED7D31" w:themeColor="accent2"/>
            <w:kern w:val="0"/>
            <w:rPrChange w:id="59" w:author="Mathieu Lucas" w:date="2024-05-03T15:16:00Z" w16du:dateUtc="2024-05-03T13:16:00Z">
              <w:rPr>
                <w:rFonts w:cstheme="minorHAnsi"/>
                <w:kern w:val="0"/>
              </w:rPr>
            </w:rPrChange>
          </w:rPr>
          <w:delText>h</w:delText>
        </w:r>
      </w:del>
      <w:ins w:id="60" w:author="Mathieu Lucas" w:date="2024-05-03T12:03:00Z" w16du:dateUtc="2024-05-03T10:03:00Z">
        <w:r w:rsidR="003E6E8C" w:rsidRPr="0081736E">
          <w:rPr>
            <w:rFonts w:cstheme="minorHAnsi"/>
            <w:color w:val="ED7D31" w:themeColor="accent2"/>
            <w:kern w:val="0"/>
            <w:rPrChange w:id="61" w:author="Mathieu Lucas" w:date="2024-05-03T15:16:00Z" w16du:dateUtc="2024-05-03T13:16:00Z">
              <w:rPr>
                <w:rFonts w:cstheme="minorHAnsi"/>
                <w:kern w:val="0"/>
              </w:rPr>
            </w:rPrChange>
          </w:rPr>
          <w:t>H</w:t>
        </w:r>
      </w:ins>
      <w:r w:rsidRPr="0081736E">
        <w:rPr>
          <w:rFonts w:cstheme="minorHAnsi"/>
          <w:color w:val="ED7D31" w:themeColor="accent2"/>
          <w:kern w:val="0"/>
          <w:rPrChange w:id="62" w:author="Mathieu Lucas" w:date="2024-05-03T15:16:00Z" w16du:dateUtc="2024-05-03T13:16:00Z">
            <w:rPr>
              <w:rFonts w:cstheme="minorHAnsi"/>
              <w:kern w:val="0"/>
            </w:rPr>
          </w:rPrChange>
        </w:rPr>
        <w:t>owever, if this is not the case, the bridge may significantly alter the flood levels/channel morphology and /or over-estimate the period of time at the start of the historical record if construction occurred much earlier than the first historical account</w:t>
      </w:r>
      <w:r w:rsidRPr="0081736E">
        <w:rPr>
          <w:rFonts w:cstheme="minorHAnsi"/>
          <w:color w:val="ED7D31" w:themeColor="accent2"/>
          <w:kern w:val="0"/>
          <w:rPrChange w:id="63" w:author="Mathieu Lucas" w:date="2024-05-03T15:16:00Z" w16du:dateUtc="2024-05-03T13:16:00Z">
            <w:rPr>
              <w:rFonts w:cstheme="minorHAnsi"/>
              <w:color w:val="70AD47" w:themeColor="accent6"/>
              <w:kern w:val="0"/>
            </w:rPr>
          </w:rPrChange>
        </w:rPr>
        <w:t>.</w:t>
      </w:r>
    </w:p>
    <w:p w14:paraId="2C71631C" w14:textId="343093A9" w:rsidR="004C47F9" w:rsidRPr="000A1082" w:rsidRDefault="003E6E8C">
      <w:pPr>
        <w:rPr>
          <w:ins w:id="64" w:author="Mathieu Lucas" w:date="2024-05-03T12:06:00Z" w16du:dateUtc="2024-05-03T10:06:00Z"/>
          <w:rFonts w:cstheme="minorHAnsi"/>
          <w:color w:val="70AD47" w:themeColor="accent6"/>
          <w:kern w:val="0"/>
        </w:rPr>
      </w:pPr>
      <w:ins w:id="65" w:author="Mathieu Lucas" w:date="2024-05-03T12:04:00Z" w16du:dateUtc="2024-05-03T10:04:00Z">
        <w:r w:rsidRPr="000A1082">
          <w:rPr>
            <w:rFonts w:cstheme="minorHAnsi"/>
            <w:color w:val="70AD47" w:themeColor="accent6"/>
            <w:kern w:val="0"/>
          </w:rPr>
          <w:t>There is a confusion</w:t>
        </w:r>
      </w:ins>
      <w:ins w:id="66" w:author="Mathieu Lucas" w:date="2024-05-03T12:12:00Z" w16du:dateUtc="2024-05-03T10:12:00Z">
        <w:r w:rsidRPr="000A1082">
          <w:rPr>
            <w:rFonts w:cstheme="minorHAnsi"/>
            <w:color w:val="70AD47" w:themeColor="accent6"/>
            <w:kern w:val="0"/>
          </w:rPr>
          <w:t xml:space="preserve"> here</w:t>
        </w:r>
      </w:ins>
      <w:ins w:id="67" w:author="Mathieu Lucas" w:date="2024-05-03T12:04:00Z" w16du:dateUtc="2024-05-03T10:04:00Z">
        <w:r w:rsidRPr="000A1082">
          <w:rPr>
            <w:rFonts w:cstheme="minorHAnsi"/>
            <w:color w:val="70AD47" w:themeColor="accent6"/>
            <w:kern w:val="0"/>
          </w:rPr>
          <w:t xml:space="preserve"> with the expression “</w:t>
        </w:r>
      </w:ins>
      <w:ins w:id="68" w:author="Mathieu Lucas" w:date="2024-05-03T13:52:00Z" w16du:dateUtc="2024-05-03T11:52:00Z">
        <w:r w:rsidR="00FE767B">
          <w:rPr>
            <w:rFonts w:cstheme="minorHAnsi"/>
            <w:color w:val="70AD47" w:themeColor="accent6"/>
            <w:kern w:val="0"/>
          </w:rPr>
          <w:t>f</w:t>
        </w:r>
      </w:ins>
      <w:ins w:id="69" w:author="Mathieu Lucas" w:date="2024-05-03T12:04:00Z" w16du:dateUtc="2024-05-03T10:04:00Z">
        <w:r w:rsidRPr="000A1082">
          <w:rPr>
            <w:rFonts w:cstheme="minorHAnsi"/>
            <w:color w:val="70AD47" w:themeColor="accent6"/>
            <w:kern w:val="0"/>
          </w:rPr>
          <w:t>lood inventory”</w:t>
        </w:r>
      </w:ins>
      <w:ins w:id="70" w:author="Mathieu Lucas" w:date="2024-05-03T12:05:00Z" w16du:dateUtc="2024-05-03T10:05:00Z">
        <w:r w:rsidRPr="000A1082">
          <w:rPr>
            <w:rFonts w:cstheme="minorHAnsi"/>
            <w:color w:val="70AD47" w:themeColor="accent6"/>
            <w:kern w:val="0"/>
          </w:rPr>
          <w:t>, which is not the flood events collection but the surveying period</w:t>
        </w:r>
      </w:ins>
      <w:ins w:id="71" w:author="Mathieu Lucas" w:date="2024-05-03T12:06:00Z" w16du:dateUtc="2024-05-03T10:06:00Z">
        <w:r w:rsidRPr="000A1082">
          <w:rPr>
            <w:rFonts w:cstheme="minorHAnsi"/>
            <w:color w:val="70AD47" w:themeColor="accent6"/>
            <w:kern w:val="0"/>
          </w:rPr>
          <w:t xml:space="preserve"> (which includes flood and no-flood observations).</w:t>
        </w:r>
      </w:ins>
      <w:ins w:id="72" w:author="Mathieu Lucas" w:date="2024-05-03T12:10:00Z" w16du:dateUtc="2024-05-03T10:10:00Z">
        <w:r w:rsidRPr="000A1082">
          <w:rPr>
            <w:rFonts w:cstheme="minorHAnsi"/>
            <w:color w:val="70AD47" w:themeColor="accent6"/>
            <w:kern w:val="0"/>
          </w:rPr>
          <w:t xml:space="preserve"> We clarified </w:t>
        </w:r>
      </w:ins>
      <w:ins w:id="73" w:author="Mathieu Lucas" w:date="2024-05-03T12:11:00Z" w16du:dateUtc="2024-05-03T10:11:00Z">
        <w:r w:rsidRPr="000A1082">
          <w:rPr>
            <w:rFonts w:cstheme="minorHAnsi"/>
            <w:color w:val="70AD47" w:themeColor="accent6"/>
            <w:kern w:val="0"/>
          </w:rPr>
          <w:t xml:space="preserve">the </w:t>
        </w:r>
      </w:ins>
      <w:ins w:id="74" w:author="Mathieu Lucas" w:date="2024-05-03T12:12:00Z" w16du:dateUtc="2024-05-03T10:12:00Z">
        <w:r w:rsidRPr="000A1082">
          <w:rPr>
            <w:rFonts w:cstheme="minorHAnsi"/>
            <w:color w:val="70AD47" w:themeColor="accent6"/>
            <w:kern w:val="0"/>
          </w:rPr>
          <w:t>sentence:</w:t>
        </w:r>
      </w:ins>
      <w:ins w:id="75" w:author="Mathieu Lucas" w:date="2024-05-03T12:11:00Z" w16du:dateUtc="2024-05-03T10:11:00Z">
        <w:r w:rsidRPr="000A1082">
          <w:rPr>
            <w:rFonts w:cstheme="minorHAnsi"/>
            <w:color w:val="70AD47" w:themeColor="accent6"/>
            <w:kern w:val="0"/>
          </w:rPr>
          <w:t xml:space="preserve"> </w:t>
        </w:r>
        <w:r w:rsidRPr="000A1082">
          <w:rPr>
            <w:rFonts w:cstheme="minorHAnsi"/>
            <w:kern w:val="0"/>
            <w:rPrChange w:id="76" w:author="Mathieu Lucas" w:date="2024-05-03T12:38:00Z" w16du:dateUtc="2024-05-03T10:38:00Z">
              <w:rPr>
                <w:rFonts w:cstheme="minorHAnsi"/>
                <w:color w:val="70AD47" w:themeColor="accent6"/>
                <w:kern w:val="0"/>
              </w:rPr>
            </w:rPrChange>
          </w:rPr>
          <w:t>“</w:t>
        </w:r>
        <w:r w:rsidRPr="000A1082">
          <w:rPr>
            <w:rFonts w:cstheme="minorHAnsi"/>
            <w:kern w:val="0"/>
          </w:rPr>
          <w:t xml:space="preserve">In some cases, </w:t>
        </w:r>
        <w:r w:rsidRPr="000A1082">
          <w:rPr>
            <w:rFonts w:cstheme="minorHAnsi"/>
            <w:b/>
            <w:bCs/>
            <w:kern w:val="0"/>
          </w:rPr>
          <w:t xml:space="preserve">the historical period (including flood and no-flood information) </w:t>
        </w:r>
      </w:ins>
      <w:ins w:id="77" w:author="Mathieu Lucas" w:date="2024-05-03T12:12:00Z" w16du:dateUtc="2024-05-03T10:12:00Z">
        <w:r w:rsidRPr="000A1082">
          <w:rPr>
            <w:rFonts w:cstheme="minorHAnsi"/>
            <w:kern w:val="0"/>
          </w:rPr>
          <w:t>starts before the date t1…</w:t>
        </w:r>
      </w:ins>
      <w:ins w:id="78" w:author="Mathieu Lucas" w:date="2024-05-03T12:11:00Z" w16du:dateUtc="2024-05-03T10:11:00Z">
        <w:r w:rsidRPr="000A1082">
          <w:rPr>
            <w:rFonts w:cstheme="minorHAnsi"/>
            <w:kern w:val="0"/>
            <w:rPrChange w:id="79" w:author="Mathieu Lucas" w:date="2024-05-03T12:38:00Z" w16du:dateUtc="2024-05-03T10:38:00Z">
              <w:rPr>
                <w:rFonts w:cstheme="minorHAnsi"/>
                <w:color w:val="70AD47" w:themeColor="accent6"/>
                <w:kern w:val="0"/>
              </w:rPr>
            </w:rPrChange>
          </w:rPr>
          <w:t>”</w:t>
        </w:r>
      </w:ins>
      <w:ins w:id="80" w:author="Mathieu Lucas" w:date="2024-05-03T12:18:00Z" w16du:dateUtc="2024-05-03T10:18:00Z">
        <w:r w:rsidR="004C47F9" w:rsidRPr="000A1082">
          <w:rPr>
            <w:rFonts w:cstheme="minorHAnsi"/>
            <w:kern w:val="0"/>
          </w:rPr>
          <w:t xml:space="preserve"> </w:t>
        </w:r>
        <w:r w:rsidR="004C47F9" w:rsidRPr="000A1082">
          <w:rPr>
            <w:rFonts w:cstheme="minorHAnsi"/>
            <w:color w:val="70AD47" w:themeColor="accent6"/>
            <w:kern w:val="0"/>
          </w:rPr>
          <w:t>and the other occurrences (L65 and L337).</w:t>
        </w:r>
      </w:ins>
    </w:p>
    <w:p w14:paraId="4B90A314" w14:textId="627800D7" w:rsidR="003E6E8C" w:rsidRPr="000A1082" w:rsidRDefault="00F30EA3" w:rsidP="003E6E8C">
      <w:pPr>
        <w:rPr>
          <w:ins w:id="81" w:author="Mathieu Lucas" w:date="2024-05-03T12:07:00Z" w16du:dateUtc="2024-05-03T10:07:00Z"/>
          <w:color w:val="70AD47" w:themeColor="accent6"/>
          <w:rPrChange w:id="82" w:author="Mathieu Lucas" w:date="2024-05-03T12:38:00Z" w16du:dateUtc="2024-05-03T10:38:00Z">
            <w:rPr>
              <w:ins w:id="83" w:author="Mathieu Lucas" w:date="2024-05-03T12:07:00Z" w16du:dateUtc="2024-05-03T10:07:00Z"/>
              <w:rFonts w:cstheme="minorHAnsi"/>
              <w:kern w:val="0"/>
            </w:rPr>
          </w:rPrChange>
        </w:rPr>
        <w:pPrChange w:id="84" w:author="Mathieu Lucas" w:date="2024-05-03T12:07:00Z" w16du:dateUtc="2024-05-03T10:07:00Z">
          <w:pPr>
            <w:pStyle w:val="Commentaire"/>
          </w:pPr>
        </w:pPrChange>
      </w:pPr>
      <w:del w:id="85" w:author="Mathieu Lucas" w:date="2024-05-03T12:04:00Z" w16du:dateUtc="2024-05-03T10:04:00Z">
        <w:r w:rsidRPr="000A1082" w:rsidDel="003E6E8C">
          <w:rPr>
            <w:rFonts w:cstheme="minorHAnsi"/>
            <w:color w:val="70AD47" w:themeColor="accent6"/>
            <w:kern w:val="0"/>
          </w:rPr>
          <w:delText>:</w:delText>
        </w:r>
      </w:del>
      <w:del w:id="86" w:author="Mathieu Lucas" w:date="2024-05-03T12:12:00Z" w16du:dateUtc="2024-05-03T10:12:00Z">
        <w:r w:rsidRPr="000A1082" w:rsidDel="003E6E8C">
          <w:rPr>
            <w:rFonts w:cstheme="minorHAnsi"/>
            <w:color w:val="70AD47" w:themeColor="accent6"/>
            <w:kern w:val="0"/>
          </w:rPr>
          <w:delText xml:space="preserve"> </w:delText>
        </w:r>
      </w:del>
      <w:r w:rsidRPr="000A1082">
        <w:rPr>
          <w:rFonts w:cstheme="minorHAnsi"/>
          <w:color w:val="70AD47" w:themeColor="accent6"/>
          <w:kern w:val="0"/>
        </w:rPr>
        <w:t>I agree about the channel morphology modification, but as this morphology remains stable during the whole surveying period (e.g. the whole life of the bridge), that may not be a problem. There is no over-estimation of the period if the floods are recorded since the construction of the bridge.</w:t>
      </w:r>
      <w:ins w:id="87" w:author="Mathieu Lucas" w:date="2024-05-03T12:07:00Z" w16du:dateUtc="2024-05-03T10:07:00Z">
        <w:r w:rsidR="003E6E8C" w:rsidRPr="000A1082">
          <w:rPr>
            <w:rFonts w:cstheme="minorHAnsi"/>
            <w:color w:val="70AD47" w:themeColor="accent6"/>
            <w:kern w:val="0"/>
          </w:rPr>
          <w:t xml:space="preserve"> </w:t>
        </w:r>
      </w:ins>
      <w:ins w:id="88" w:author="Mathieu Lucas" w:date="2024-05-03T12:08:00Z" w16du:dateUtc="2024-05-03T10:08:00Z">
        <w:r w:rsidR="003E6E8C" w:rsidRPr="000A1082">
          <w:rPr>
            <w:rFonts w:cstheme="minorHAnsi"/>
            <w:color w:val="70AD47" w:themeColor="accent6"/>
            <w:kern w:val="0"/>
          </w:rPr>
          <w:t xml:space="preserve">See </w:t>
        </w:r>
      </w:ins>
      <w:ins w:id="89" w:author="Mathieu Lucas" w:date="2024-05-03T12:09:00Z" w16du:dateUtc="2024-05-03T10:09:00Z">
        <w:r w:rsidR="003E6E8C" w:rsidRPr="000A1082">
          <w:rPr>
            <w:rFonts w:cstheme="minorHAnsi"/>
            <w:color w:val="70AD47" w:themeColor="accent6"/>
            <w:kern w:val="0"/>
          </w:rPr>
          <w:t>a very similar example</w:t>
        </w:r>
      </w:ins>
      <w:ins w:id="90" w:author="Mathieu Lucas" w:date="2024-05-03T12:08:00Z" w16du:dateUtc="2024-05-03T10:08:00Z">
        <w:r w:rsidR="003E6E8C" w:rsidRPr="000A1082">
          <w:rPr>
            <w:rFonts w:cstheme="minorHAnsi"/>
            <w:color w:val="70AD47" w:themeColor="accent6"/>
            <w:kern w:val="0"/>
          </w:rPr>
          <w:t xml:space="preserve"> </w:t>
        </w:r>
      </w:ins>
      <w:ins w:id="91" w:author="Mathieu Lucas" w:date="2024-05-03T12:09:00Z" w16du:dateUtc="2024-05-03T10:09:00Z">
        <w:r w:rsidR="003E6E8C" w:rsidRPr="000A1082">
          <w:rPr>
            <w:rFonts w:cstheme="minorHAnsi"/>
            <w:color w:val="70AD47" w:themeColor="accent6"/>
            <w:kern w:val="0"/>
          </w:rPr>
          <w:t xml:space="preserve">in </w:t>
        </w:r>
      </w:ins>
      <w:ins w:id="92" w:author="Mathieu Lucas" w:date="2024-05-03T12:08:00Z" w16du:dateUtc="2024-05-03T10:08:00Z">
        <w:r w:rsidR="003E6E8C" w:rsidRPr="000A1082">
          <w:rPr>
            <w:rFonts w:cstheme="minorHAnsi"/>
            <w:color w:val="70AD47" w:themeColor="accent6"/>
            <w:kern w:val="0"/>
          </w:rPr>
          <w:t xml:space="preserve">the following paper about </w:t>
        </w:r>
      </w:ins>
      <w:ins w:id="93" w:author="Mathieu Lucas" w:date="2024-05-03T12:07:00Z" w16du:dateUtc="2024-05-03T10:07:00Z">
        <w:r w:rsidR="003E6E8C" w:rsidRPr="000A1082">
          <w:rPr>
            <w:color w:val="70AD47" w:themeColor="accent6"/>
            <w:rPrChange w:id="94" w:author="Mathieu Lucas" w:date="2024-05-03T12:38:00Z" w16du:dateUtc="2024-05-03T10:38:00Z">
              <w:rPr>
                <w:rFonts w:cstheme="minorHAnsi"/>
                <w:kern w:val="0"/>
              </w:rPr>
            </w:rPrChange>
          </w:rPr>
          <w:t xml:space="preserve">floods in the High Rhine basin since 1268 from Wetter et al., </w:t>
        </w:r>
      </w:ins>
      <w:ins w:id="95" w:author="Mathieu Lucas" w:date="2024-05-03T12:09:00Z" w16du:dateUtc="2024-05-03T10:09:00Z">
        <w:r w:rsidR="003E6E8C" w:rsidRPr="000A1082">
          <w:rPr>
            <w:color w:val="70AD47" w:themeColor="accent6"/>
          </w:rPr>
          <w:t>(</w:t>
        </w:r>
      </w:ins>
      <w:ins w:id="96" w:author="Mathieu Lucas" w:date="2024-05-03T12:07:00Z" w16du:dateUtc="2024-05-03T10:07:00Z">
        <w:r w:rsidR="003E6E8C" w:rsidRPr="000A1082">
          <w:rPr>
            <w:color w:val="70AD47" w:themeColor="accent6"/>
            <w:rPrChange w:id="97" w:author="Mathieu Lucas" w:date="2024-05-03T12:38:00Z" w16du:dateUtc="2024-05-03T10:38:00Z">
              <w:rPr>
                <w:rFonts w:cstheme="minorHAnsi"/>
                <w:kern w:val="0"/>
              </w:rPr>
            </w:rPrChange>
          </w:rPr>
          <w:t>2011</w:t>
        </w:r>
        <w:r w:rsidR="003E6E8C" w:rsidRPr="000A1082">
          <w:rPr>
            <w:color w:val="70AD47" w:themeColor="accent6"/>
            <w:rPrChange w:id="98" w:author="Mathieu Lucas" w:date="2024-05-03T12:38:00Z" w16du:dateUtc="2024-05-03T10:38:00Z">
              <w:rPr>
                <w:rFonts w:cstheme="minorHAnsi"/>
                <w:color w:val="70AD47" w:themeColor="accent6"/>
                <w:kern w:val="0"/>
              </w:rPr>
            </w:rPrChange>
          </w:rPr>
          <w:t>):</w:t>
        </w:r>
        <w:r w:rsidR="003E6E8C" w:rsidRPr="000A1082">
          <w:rPr>
            <w:color w:val="70AD47" w:themeColor="accent6"/>
            <w:rPrChange w:id="99" w:author="Mathieu Lucas" w:date="2024-05-03T12:38:00Z" w16du:dateUtc="2024-05-03T10:38:00Z">
              <w:rPr>
                <w:rFonts w:cstheme="minorHAnsi"/>
                <w:kern w:val="0"/>
              </w:rPr>
            </w:rPrChange>
          </w:rPr>
          <w:t xml:space="preserve"> </w:t>
        </w:r>
        <w:r w:rsidR="003E6E8C" w:rsidRPr="000A1082">
          <w:rPr>
            <w:color w:val="70AD47" w:themeColor="accent6"/>
            <w:rPrChange w:id="100" w:author="Mathieu Lucas" w:date="2024-05-03T12:38:00Z" w16du:dateUtc="2024-05-03T10:38:00Z">
              <w:rPr>
                <w:rFonts w:ascii="OpenSans" w:hAnsi="OpenSans" w:cs="OpenSans"/>
                <w:kern w:val="0"/>
              </w:rPr>
            </w:rPrChange>
          </w:rPr>
          <w:t>10.1080/02626667.2011.583613.</w:t>
        </w:r>
      </w:ins>
    </w:p>
    <w:p w14:paraId="19B7C23A" w14:textId="4B41C25F" w:rsidR="003E6E8C" w:rsidRPr="0081736E" w:rsidRDefault="003E6E8C">
      <w:pPr>
        <w:rPr>
          <w:color w:val="70AD47" w:themeColor="accent6"/>
          <w:rPrChange w:id="101" w:author="Mathieu Lucas" w:date="2024-05-03T15:16:00Z" w16du:dateUtc="2024-05-03T13:16:00Z">
            <w:rPr>
              <w:rFonts w:cstheme="minorHAnsi"/>
              <w:color w:val="FF0000"/>
              <w:kern w:val="0"/>
            </w:rPr>
          </w:rPrChange>
        </w:rPr>
      </w:pPr>
      <w:ins w:id="102" w:author="Mathieu Lucas" w:date="2024-05-03T12:07:00Z" w16du:dateUtc="2024-05-03T10:07:00Z">
        <w:r w:rsidRPr="000A1082">
          <w:rPr>
            <w:color w:val="70AD47" w:themeColor="accent6"/>
            <w:rPrChange w:id="103" w:author="Mathieu Lucas" w:date="2024-05-03T12:38:00Z" w16du:dateUtc="2024-05-03T10:38:00Z">
              <w:rPr>
                <w:rFonts w:cstheme="minorHAnsi"/>
                <w:kern w:val="0"/>
              </w:rPr>
            </w:rPrChange>
          </w:rPr>
          <w:t>“</w:t>
        </w:r>
        <w:r w:rsidRPr="000A1082">
          <w:rPr>
            <w:color w:val="70AD47" w:themeColor="accent6"/>
            <w:rPrChange w:id="104" w:author="Mathieu Lucas" w:date="2024-05-03T12:38:00Z" w16du:dateUtc="2024-05-03T10:38:00Z">
              <w:rPr>
                <w:rFonts w:ascii="TimesNewRomanPS" w:hAnsi="TimesNewRomanPS" w:cs="TimesNewRomanPS"/>
                <w:color w:val="231F20"/>
                <w:kern w:val="0"/>
              </w:rPr>
            </w:rPrChange>
          </w:rPr>
          <w:t>The narrative information “</w:t>
        </w:r>
        <w:r w:rsidRPr="000A1082">
          <w:rPr>
            <w:color w:val="70AD47" w:themeColor="accent6"/>
            <w:rPrChange w:id="105" w:author="Mathieu Lucas" w:date="2024-05-03T12:38:00Z" w16du:dateUtc="2024-05-03T10:38:00Z">
              <w:rPr>
                <w:rFonts w:ascii="TimesNewRomanPS-Italic" w:hAnsi="TimesNewRomanPS-Italic" w:cs="TimesNewRomanPS-Italic"/>
                <w:i/>
                <w:iCs/>
                <w:color w:val="231F20"/>
                <w:kern w:val="0"/>
              </w:rPr>
            </w:rPrChange>
          </w:rPr>
          <w:t>the bridge looked like a float on the river</w:t>
        </w:r>
        <w:r w:rsidRPr="000A1082">
          <w:rPr>
            <w:color w:val="70AD47" w:themeColor="accent6"/>
            <w:rPrChange w:id="106" w:author="Mathieu Lucas" w:date="2024-05-03T12:38:00Z" w16du:dateUtc="2024-05-03T10:38:00Z">
              <w:rPr>
                <w:rFonts w:ascii="TimesNewRomanPS" w:hAnsi="TimesNewRomanPS" w:cs="TimesNewRomanPS"/>
                <w:color w:val="231F20"/>
                <w:kern w:val="0"/>
              </w:rPr>
            </w:rPrChange>
          </w:rPr>
          <w:t>” (Source S2) and “</w:t>
        </w:r>
        <w:r w:rsidRPr="000A1082">
          <w:rPr>
            <w:color w:val="70AD47" w:themeColor="accent6"/>
            <w:rPrChange w:id="107" w:author="Mathieu Lucas" w:date="2024-05-03T12:38:00Z" w16du:dateUtc="2024-05-03T10:38:00Z">
              <w:rPr>
                <w:rFonts w:ascii="TimesNewRomanPS-Italic" w:hAnsi="TimesNewRomanPS-Italic" w:cs="TimesNewRomanPS-Italic"/>
                <w:i/>
                <w:iCs/>
                <w:color w:val="231F20"/>
                <w:kern w:val="0"/>
              </w:rPr>
            </w:rPrChange>
          </w:rPr>
          <w:t>people standing on the bridge washed their hands in the Rhine</w:t>
        </w:r>
        <w:r w:rsidRPr="000A1082">
          <w:rPr>
            <w:color w:val="70AD47" w:themeColor="accent6"/>
            <w:rPrChange w:id="108" w:author="Mathieu Lucas" w:date="2024-05-03T12:38:00Z" w16du:dateUtc="2024-05-03T10:38:00Z">
              <w:rPr>
                <w:rFonts w:ascii="TimesNewRomanPS" w:hAnsi="TimesNewRomanPS" w:cs="TimesNewRomanPS"/>
                <w:color w:val="231F20"/>
                <w:kern w:val="0"/>
              </w:rPr>
            </w:rPrChange>
          </w:rPr>
          <w:t xml:space="preserve">” (Source S3) clearly tells us that the river’s water level must have reached approximately the level of the bridge. According to a very accurate drawing by Emanuel </w:t>
        </w:r>
        <w:proofErr w:type="spellStart"/>
        <w:r w:rsidRPr="000A1082">
          <w:rPr>
            <w:color w:val="70AD47" w:themeColor="accent6"/>
            <w:rPrChange w:id="109" w:author="Mathieu Lucas" w:date="2024-05-03T12:38:00Z" w16du:dateUtc="2024-05-03T10:38:00Z">
              <w:rPr>
                <w:rFonts w:ascii="TimesNewRomanPS" w:hAnsi="TimesNewRomanPS" w:cs="TimesNewRomanPS"/>
                <w:color w:val="231F20"/>
                <w:kern w:val="0"/>
              </w:rPr>
            </w:rPrChange>
          </w:rPr>
          <w:t>Büchel</w:t>
        </w:r>
        <w:proofErr w:type="spellEnd"/>
        <w:r w:rsidRPr="000A1082">
          <w:rPr>
            <w:color w:val="70AD47" w:themeColor="accent6"/>
            <w:rPrChange w:id="110" w:author="Mathieu Lucas" w:date="2024-05-03T12:38:00Z" w16du:dateUtc="2024-05-03T10:38:00Z">
              <w:rPr>
                <w:rFonts w:ascii="TimesNewRomanPS" w:hAnsi="TimesNewRomanPS" w:cs="TimesNewRomanPS"/>
                <w:color w:val="231F20"/>
                <w:kern w:val="0"/>
              </w:rPr>
            </w:rPrChange>
          </w:rPr>
          <w:t xml:space="preserve"> showing the Greater Basel townscape of 1759 (Source S4), it can be clearly demonstrated that the bridge and the window of the </w:t>
        </w:r>
        <w:proofErr w:type="spellStart"/>
        <w:r w:rsidRPr="000A1082">
          <w:rPr>
            <w:color w:val="70AD47" w:themeColor="accent6"/>
            <w:rPrChange w:id="111" w:author="Mathieu Lucas" w:date="2024-05-03T12:38:00Z" w16du:dateUtc="2024-05-03T10:38:00Z">
              <w:rPr>
                <w:rFonts w:ascii="TimesNewRomanPS" w:hAnsi="TimesNewRomanPS" w:cs="TimesNewRomanPS"/>
                <w:color w:val="231F20"/>
                <w:kern w:val="0"/>
              </w:rPr>
            </w:rPrChange>
          </w:rPr>
          <w:t>Guildhouse</w:t>
        </w:r>
        <w:proofErr w:type="spellEnd"/>
        <w:r w:rsidRPr="000A1082">
          <w:rPr>
            <w:color w:val="70AD47" w:themeColor="accent6"/>
            <w:rPrChange w:id="112" w:author="Mathieu Lucas" w:date="2024-05-03T12:38:00Z" w16du:dateUtc="2024-05-03T10:38:00Z">
              <w:rPr>
                <w:rFonts w:ascii="TimesNewRomanPS" w:hAnsi="TimesNewRomanPS" w:cs="TimesNewRomanPS"/>
                <w:color w:val="231F20"/>
                <w:kern w:val="0"/>
              </w:rPr>
            </w:rPrChange>
          </w:rPr>
          <w:t xml:space="preserve"> were on approximately the </w:t>
        </w:r>
        <w:r w:rsidRPr="000A1082">
          <w:rPr>
            <w:color w:val="70AD47" w:themeColor="accent6"/>
            <w:rPrChange w:id="113" w:author="Mathieu Lucas" w:date="2024-05-03T12:38:00Z" w16du:dateUtc="2024-05-03T10:38:00Z">
              <w:rPr>
                <w:rFonts w:ascii="TimesNewRomanPS" w:hAnsi="TimesNewRomanPS" w:cs="TimesNewRomanPS"/>
                <w:color w:val="231F20"/>
                <w:kern w:val="0"/>
              </w:rPr>
            </w:rPrChange>
          </w:rPr>
          <w:lastRenderedPageBreak/>
          <w:t>same level (Fig. 8, top left: red line), and this perfectly fits the narrative information “</w:t>
        </w:r>
        <w:r w:rsidRPr="000A1082">
          <w:rPr>
            <w:color w:val="70AD47" w:themeColor="accent6"/>
            <w:rPrChange w:id="114" w:author="Mathieu Lucas" w:date="2024-05-03T12:38:00Z" w16du:dateUtc="2024-05-03T10:38:00Z">
              <w:rPr>
                <w:rFonts w:ascii="TimesNewRomanPS-Italic" w:hAnsi="TimesNewRomanPS-Italic" w:cs="TimesNewRomanPS-Italic"/>
                <w:i/>
                <w:iCs/>
                <w:color w:val="231F20"/>
                <w:kern w:val="0"/>
              </w:rPr>
            </w:rPrChange>
          </w:rPr>
          <w:t>boats needed to be boarded through the windows of the guild house</w:t>
        </w:r>
        <w:r w:rsidRPr="000A1082">
          <w:rPr>
            <w:color w:val="70AD47" w:themeColor="accent6"/>
            <w:rPrChange w:id="115" w:author="Mathieu Lucas" w:date="2024-05-03T12:38:00Z" w16du:dateUtc="2024-05-03T10:38:00Z">
              <w:rPr>
                <w:rFonts w:ascii="TimesNewRomanPS" w:hAnsi="TimesNewRomanPS" w:cs="TimesNewRomanPS"/>
                <w:color w:val="231F20"/>
                <w:kern w:val="0"/>
              </w:rPr>
            </w:rPrChange>
          </w:rPr>
          <w:t>” (Source S5).</w:t>
        </w:r>
      </w:ins>
      <w:ins w:id="116" w:author="Mathieu Lucas" w:date="2024-05-03T15:16:00Z" w16du:dateUtc="2024-05-03T13:16:00Z">
        <w:r w:rsidR="0081736E">
          <w:rPr>
            <w:color w:val="70AD47" w:themeColor="accent6"/>
          </w:rPr>
          <w:t xml:space="preserve">” </w:t>
        </w:r>
      </w:ins>
      <w:ins w:id="117" w:author="Mathieu Lucas" w:date="2024-05-03T12:07:00Z" w16du:dateUtc="2024-05-03T10:07:00Z">
        <w:r w:rsidRPr="000A1082">
          <w:rPr>
            <w:color w:val="70AD47" w:themeColor="accent6"/>
            <w:rPrChange w:id="118" w:author="Mathieu Lucas" w:date="2024-05-03T12:38:00Z" w16du:dateUtc="2024-05-03T10:38:00Z">
              <w:rPr/>
            </w:rPrChange>
          </w:rPr>
          <w:t>As the old bridge of Basel was built in 1225, we can easily assess that if a large flood occurred before the oldest known flood in 1268, we would have some testimonies.</w:t>
        </w:r>
      </w:ins>
    </w:p>
    <w:p w14:paraId="528F75DF" w14:textId="4DFA2724" w:rsidR="00704948" w:rsidRPr="000A1082" w:rsidRDefault="00F30EA3">
      <w:pPr>
        <w:rPr>
          <w:rFonts w:cstheme="minorHAnsi"/>
          <w:kern w:val="0"/>
        </w:rPr>
      </w:pPr>
      <w:r w:rsidRPr="000A1082">
        <w:rPr>
          <w:rFonts w:cstheme="minorHAnsi"/>
          <w:kern w:val="0"/>
        </w:rPr>
        <w:t xml:space="preserve">L243: “We use the plotting…” </w:t>
      </w:r>
      <w:r w:rsidRPr="000A1082">
        <w:rPr>
          <w:rFonts w:ascii="Wingdings" w:eastAsia="Wingdings" w:hAnsi="Wingdings" w:cs="Wingdings"/>
          <w:kern w:val="0"/>
        </w:rPr>
        <w:t></w:t>
      </w:r>
      <w:r w:rsidRPr="000A1082">
        <w:rPr>
          <w:rFonts w:cstheme="minorHAnsi"/>
          <w:kern w:val="0"/>
        </w:rPr>
        <w:t xml:space="preserve"> “</w:t>
      </w:r>
      <w:r w:rsidRPr="000A1082">
        <w:rPr>
          <w:rFonts w:cstheme="minorHAnsi"/>
          <w:b/>
          <w:bCs/>
          <w:kern w:val="0"/>
        </w:rPr>
        <w:t>The plotting</w:t>
      </w:r>
      <w:r w:rsidRPr="000A1082">
        <w:rPr>
          <w:rFonts w:cstheme="minorHAnsi"/>
          <w:kern w:val="0"/>
        </w:rPr>
        <w:t>…” &amp; add “</w:t>
      </w:r>
      <w:r w:rsidRPr="000A1082">
        <w:rPr>
          <w:rFonts w:cstheme="minorHAnsi"/>
          <w:b/>
          <w:bCs/>
          <w:kern w:val="0"/>
        </w:rPr>
        <w:t>are applied”</w:t>
      </w:r>
      <w:r w:rsidRPr="000A1082">
        <w:rPr>
          <w:rFonts w:cstheme="minorHAnsi"/>
          <w:kern w:val="0"/>
        </w:rPr>
        <w:t xml:space="preserve"> at the end: </w:t>
      </w:r>
      <w:ins w:id="119" w:author="Mathieu Lucas" w:date="2024-05-03T15:16:00Z" w16du:dateUtc="2024-05-03T13:16:00Z">
        <w:r w:rsidR="0081736E">
          <w:rPr>
            <w:rFonts w:cstheme="minorHAnsi"/>
            <w:color w:val="70AD47" w:themeColor="accent6"/>
            <w:kern w:val="0"/>
          </w:rPr>
          <w:t>F</w:t>
        </w:r>
        <w:r w:rsidR="0081736E">
          <w:rPr>
            <w:rFonts w:cstheme="minorHAnsi"/>
            <w:color w:val="70AD47" w:themeColor="accent6"/>
            <w:kern w:val="0"/>
          </w:rPr>
          <w:t>ormulation has been changed</w:t>
        </w:r>
      </w:ins>
      <w:del w:id="120" w:author="Mathieu Lucas" w:date="2024-05-03T15:16:00Z" w16du:dateUtc="2024-05-03T13:16:00Z">
        <w:r w:rsidRPr="000A1082" w:rsidDel="0081736E">
          <w:rPr>
            <w:rFonts w:cstheme="minorHAnsi"/>
            <w:color w:val="70AD47" w:themeColor="accent6"/>
            <w:kern w:val="0"/>
          </w:rPr>
          <w:delText>Ok</w:delText>
        </w:r>
      </w:del>
    </w:p>
    <w:p w14:paraId="64A9C985" w14:textId="3B00995F" w:rsidR="00704948" w:rsidRPr="000A1082" w:rsidRDefault="00F30EA3">
      <w:pPr>
        <w:rPr>
          <w:rFonts w:cstheme="minorHAnsi"/>
          <w:kern w:val="0"/>
        </w:rPr>
      </w:pPr>
      <w:r w:rsidRPr="000A1082">
        <w:rPr>
          <w:rFonts w:cstheme="minorHAnsi"/>
          <w:kern w:val="0"/>
        </w:rPr>
        <w:t xml:space="preserve">L244: “Appendix” </w:t>
      </w:r>
      <w:r w:rsidRPr="000A1082">
        <w:rPr>
          <w:rFonts w:ascii="Wingdings" w:eastAsia="Wingdings" w:hAnsi="Wingdings" w:cs="Wingdings"/>
          <w:kern w:val="0"/>
        </w:rPr>
        <w:t></w:t>
      </w:r>
      <w:r w:rsidRPr="000A1082">
        <w:rPr>
          <w:rFonts w:cstheme="minorHAnsi"/>
          <w:kern w:val="0"/>
        </w:rPr>
        <w:t xml:space="preserve"> “</w:t>
      </w:r>
      <w:r w:rsidRPr="000A1082">
        <w:rPr>
          <w:rFonts w:cstheme="minorHAnsi"/>
          <w:b/>
          <w:bCs/>
          <w:kern w:val="0"/>
        </w:rPr>
        <w:t>The</w:t>
      </w:r>
      <w:r w:rsidRPr="000A1082">
        <w:rPr>
          <w:rFonts w:cstheme="minorHAnsi"/>
          <w:kern w:val="0"/>
        </w:rPr>
        <w:t xml:space="preserve"> appendix”: </w:t>
      </w:r>
      <w:ins w:id="121" w:author="Mathieu Lucas" w:date="2024-05-03T15:17:00Z" w16du:dateUtc="2024-05-03T13:17:00Z">
        <w:r w:rsidR="0081736E">
          <w:rPr>
            <w:rFonts w:cstheme="minorHAnsi"/>
            <w:color w:val="70AD47" w:themeColor="accent6"/>
            <w:kern w:val="0"/>
          </w:rPr>
          <w:t>Formulation has been changed</w:t>
        </w:r>
      </w:ins>
      <w:del w:id="122" w:author="Mathieu Lucas" w:date="2024-05-03T15:17:00Z" w16du:dateUtc="2024-05-03T13:17:00Z">
        <w:r w:rsidRPr="000A1082" w:rsidDel="0081736E">
          <w:rPr>
            <w:rFonts w:cstheme="minorHAnsi"/>
            <w:color w:val="70AD47" w:themeColor="accent6"/>
            <w:kern w:val="0"/>
          </w:rPr>
          <w:delText>Ok</w:delText>
        </w:r>
      </w:del>
    </w:p>
    <w:p w14:paraId="60A4E787" w14:textId="7CCF30EA" w:rsidR="00704948" w:rsidRPr="000A1082" w:rsidRDefault="00F30EA3">
      <w:pPr>
        <w:rPr>
          <w:rFonts w:cstheme="minorHAnsi"/>
          <w:kern w:val="0"/>
        </w:rPr>
      </w:pPr>
      <w:r w:rsidRPr="000A1082">
        <w:rPr>
          <w:rFonts w:cstheme="minorHAnsi"/>
          <w:kern w:val="0"/>
        </w:rPr>
        <w:t xml:space="preserve">L400: “taking into consideration” </w:t>
      </w:r>
      <w:r w:rsidRPr="000A1082">
        <w:rPr>
          <w:rFonts w:ascii="Wingdings" w:eastAsia="Wingdings" w:hAnsi="Wingdings" w:cs="Wingdings"/>
          <w:kern w:val="0"/>
        </w:rPr>
        <w:t></w:t>
      </w:r>
      <w:r w:rsidRPr="000A1082">
        <w:rPr>
          <w:rFonts w:cstheme="minorHAnsi"/>
          <w:kern w:val="0"/>
        </w:rPr>
        <w:t xml:space="preserve"> “</w:t>
      </w:r>
      <w:r w:rsidRPr="000A1082">
        <w:rPr>
          <w:rFonts w:cstheme="minorHAnsi"/>
          <w:b/>
          <w:bCs/>
          <w:kern w:val="0"/>
        </w:rPr>
        <w:t>to be considered”</w:t>
      </w:r>
      <w:r w:rsidRPr="000A1082">
        <w:rPr>
          <w:rFonts w:cstheme="minorHAnsi"/>
          <w:kern w:val="0"/>
        </w:rPr>
        <w:t xml:space="preserve">: </w:t>
      </w:r>
      <w:ins w:id="123" w:author="Mathieu Lucas" w:date="2024-05-03T15:17:00Z" w16du:dateUtc="2024-05-03T13:17:00Z">
        <w:r w:rsidR="0081736E">
          <w:rPr>
            <w:rFonts w:cstheme="minorHAnsi"/>
            <w:color w:val="70AD47" w:themeColor="accent6"/>
            <w:kern w:val="0"/>
          </w:rPr>
          <w:t>Formulation has been changed</w:t>
        </w:r>
      </w:ins>
      <w:del w:id="124" w:author="Mathieu Lucas" w:date="2024-05-03T15:17:00Z" w16du:dateUtc="2024-05-03T13:17:00Z">
        <w:r w:rsidRPr="000A1082" w:rsidDel="0081736E">
          <w:rPr>
            <w:rFonts w:cstheme="minorHAnsi"/>
            <w:color w:val="70AD47" w:themeColor="accent6"/>
            <w:kern w:val="0"/>
          </w:rPr>
          <w:delText>OK</w:delText>
        </w:r>
      </w:del>
    </w:p>
    <w:p w14:paraId="31531BAE" w14:textId="2A859C51" w:rsidR="00704948" w:rsidRPr="000A1082" w:rsidRDefault="00F30EA3">
      <w:pPr>
        <w:rPr>
          <w:rFonts w:cstheme="minorHAnsi"/>
          <w:kern w:val="0"/>
        </w:rPr>
      </w:pPr>
      <w:r w:rsidRPr="000A1082">
        <w:rPr>
          <w:rFonts w:cstheme="minorHAnsi"/>
          <w:kern w:val="0"/>
        </w:rPr>
        <w:t xml:space="preserve">L406: “additional” </w:t>
      </w:r>
      <w:r w:rsidRPr="000A1082">
        <w:rPr>
          <w:rFonts w:ascii="Wingdings" w:eastAsia="Wingdings" w:hAnsi="Wingdings" w:cs="Wingdings"/>
          <w:kern w:val="0"/>
        </w:rPr>
        <w:t></w:t>
      </w:r>
      <w:r w:rsidRPr="000A1082">
        <w:rPr>
          <w:rFonts w:cstheme="minorHAnsi"/>
          <w:kern w:val="0"/>
        </w:rPr>
        <w:t xml:space="preserve"> “</w:t>
      </w:r>
      <w:r w:rsidRPr="000A1082">
        <w:rPr>
          <w:rFonts w:cstheme="minorHAnsi"/>
          <w:b/>
          <w:bCs/>
          <w:kern w:val="0"/>
        </w:rPr>
        <w:t>prior”</w:t>
      </w:r>
      <w:r w:rsidRPr="000A1082">
        <w:rPr>
          <w:rFonts w:cstheme="minorHAnsi"/>
          <w:kern w:val="0"/>
        </w:rPr>
        <w:t xml:space="preserve">: </w:t>
      </w:r>
      <w:ins w:id="125" w:author="Mathieu Lucas" w:date="2024-05-03T15:17:00Z" w16du:dateUtc="2024-05-03T13:17:00Z">
        <w:r w:rsidR="0081736E">
          <w:rPr>
            <w:rFonts w:cstheme="minorHAnsi"/>
            <w:color w:val="70AD47" w:themeColor="accent6"/>
            <w:kern w:val="0"/>
          </w:rPr>
          <w:t>Formulation has been changed</w:t>
        </w:r>
      </w:ins>
      <w:del w:id="126" w:author="Mathieu Lucas" w:date="2024-05-03T15:17:00Z" w16du:dateUtc="2024-05-03T13:17:00Z">
        <w:r w:rsidRPr="000A1082" w:rsidDel="0081736E">
          <w:rPr>
            <w:rFonts w:cstheme="minorHAnsi"/>
            <w:color w:val="70AD47" w:themeColor="accent6"/>
            <w:kern w:val="0"/>
          </w:rPr>
          <w:delText>Ok</w:delText>
        </w:r>
      </w:del>
    </w:p>
    <w:p w14:paraId="5C59C2CB" w14:textId="473F2916" w:rsidR="00704948" w:rsidRPr="000A1082" w:rsidRDefault="00F30EA3">
      <w:pPr>
        <w:rPr>
          <w:rFonts w:cstheme="minorHAnsi"/>
          <w:kern w:val="0"/>
        </w:rPr>
      </w:pPr>
      <w:r w:rsidRPr="000A1082">
        <w:rPr>
          <w:rFonts w:cstheme="minorHAnsi"/>
          <w:kern w:val="0"/>
        </w:rPr>
        <w:t>L414: “</w:t>
      </w:r>
      <w:proofErr w:type="spellStart"/>
      <w:r w:rsidRPr="000A1082">
        <w:rPr>
          <w:rFonts w:cstheme="minorHAnsi"/>
          <w:kern w:val="0"/>
        </w:rPr>
        <w:t>on”</w:t>
      </w:r>
      <w:r w:rsidRPr="000A1082">
        <w:rPr>
          <w:rFonts w:ascii="Wingdings" w:eastAsia="Wingdings" w:hAnsi="Wingdings" w:cs="Wingdings"/>
          <w:kern w:val="0"/>
        </w:rPr>
        <w:t></w:t>
      </w:r>
      <w:r w:rsidRPr="000A1082">
        <w:rPr>
          <w:rFonts w:cstheme="minorHAnsi"/>
          <w:kern w:val="0"/>
        </w:rPr>
        <w:t>”</w:t>
      </w:r>
      <w:r w:rsidRPr="000A1082">
        <w:rPr>
          <w:rFonts w:cstheme="minorHAnsi"/>
          <w:b/>
          <w:bCs/>
          <w:kern w:val="0"/>
        </w:rPr>
        <w:t>in</w:t>
      </w:r>
      <w:proofErr w:type="spellEnd"/>
      <w:r w:rsidRPr="000A1082">
        <w:rPr>
          <w:rFonts w:cstheme="minorHAnsi"/>
          <w:b/>
          <w:bCs/>
          <w:kern w:val="0"/>
        </w:rPr>
        <w:t>”</w:t>
      </w:r>
      <w:r w:rsidRPr="000A1082">
        <w:rPr>
          <w:rFonts w:cstheme="minorHAnsi"/>
          <w:kern w:val="0"/>
        </w:rPr>
        <w:t xml:space="preserve"> &amp; remove “discharge of”: </w:t>
      </w:r>
      <w:ins w:id="127" w:author="Mathieu Lucas" w:date="2024-05-03T15:18:00Z" w16du:dateUtc="2024-05-03T13:18:00Z">
        <w:r w:rsidR="0081736E">
          <w:rPr>
            <w:rFonts w:cstheme="minorHAnsi"/>
            <w:color w:val="70AD47" w:themeColor="accent6"/>
            <w:kern w:val="0"/>
          </w:rPr>
          <w:t>Corrected</w:t>
        </w:r>
      </w:ins>
      <w:del w:id="128" w:author="Mathieu Lucas" w:date="2024-05-03T15:17:00Z" w16du:dateUtc="2024-05-03T13:17:00Z">
        <w:r w:rsidRPr="000A1082" w:rsidDel="0081736E">
          <w:rPr>
            <w:rFonts w:cstheme="minorHAnsi"/>
            <w:color w:val="70AD47" w:themeColor="accent6"/>
            <w:kern w:val="0"/>
          </w:rPr>
          <w:delText>Ok</w:delText>
        </w:r>
      </w:del>
    </w:p>
    <w:p w14:paraId="4D3B034F" w14:textId="4D2CF3DE" w:rsidR="00757C82" w:rsidRPr="000A1082" w:rsidRDefault="00757C82">
      <w:pPr>
        <w:rPr>
          <w:ins w:id="129" w:author="Michel Lang" w:date="2024-05-02T11:48:00Z"/>
          <w:rFonts w:cstheme="minorHAnsi"/>
          <w:kern w:val="0"/>
        </w:rPr>
      </w:pPr>
      <w:ins w:id="130" w:author="Michel Lang" w:date="2024-05-02T11:48:00Z">
        <w:r w:rsidRPr="000A1082">
          <w:rPr>
            <w:rFonts w:cstheme="minorHAnsi"/>
            <w:kern w:val="0"/>
          </w:rPr>
          <w:t xml:space="preserve">L415: </w:t>
        </w:r>
      </w:ins>
      <w:ins w:id="131" w:author="Michel Lang" w:date="2024-05-02T11:49:00Z">
        <w:r w:rsidR="006226C6" w:rsidRPr="000A1082">
          <w:rPr>
            <w:rFonts w:cstheme="minorHAnsi"/>
            <w:kern w:val="0"/>
          </w:rPr>
          <w:t>“</w:t>
        </w:r>
        <w:proofErr w:type="spellStart"/>
        <w:r w:rsidR="006226C6" w:rsidRPr="000A1082">
          <w:rPr>
            <w:rFonts w:cstheme="minorHAnsi"/>
            <w:kern w:val="0"/>
          </w:rPr>
          <w:t>on”</w:t>
        </w:r>
        <w:r w:rsidR="006226C6" w:rsidRPr="000A1082">
          <w:rPr>
            <w:rFonts w:ascii="Wingdings" w:eastAsia="Wingdings" w:hAnsi="Wingdings" w:cs="Wingdings"/>
            <w:kern w:val="0"/>
          </w:rPr>
          <w:t></w:t>
        </w:r>
        <w:r w:rsidR="006226C6" w:rsidRPr="000A1082">
          <w:rPr>
            <w:rFonts w:cstheme="minorHAnsi"/>
            <w:kern w:val="0"/>
          </w:rPr>
          <w:t>”</w:t>
        </w:r>
        <w:r w:rsidR="006226C6" w:rsidRPr="000A1082">
          <w:rPr>
            <w:rFonts w:cstheme="minorHAnsi"/>
            <w:b/>
            <w:bCs/>
            <w:kern w:val="0"/>
          </w:rPr>
          <w:t>in</w:t>
        </w:r>
      </w:ins>
      <w:proofErr w:type="spellEnd"/>
      <w:ins w:id="132" w:author="Michel Lang" w:date="2024-05-02T11:50:00Z">
        <w:del w:id="133" w:author="Mathieu Lucas" w:date="2024-05-03T15:17:00Z" w16du:dateUtc="2024-05-03T13:17:00Z">
          <w:r w:rsidR="006226C6" w:rsidRPr="000A1082" w:rsidDel="0081736E">
            <w:rPr>
              <w:rFonts w:cstheme="minorHAnsi"/>
              <w:b/>
              <w:bCs/>
              <w:kern w:val="0"/>
            </w:rPr>
            <w:delText>” :</w:delText>
          </w:r>
        </w:del>
      </w:ins>
      <w:ins w:id="134" w:author="Mathieu Lucas" w:date="2024-05-03T15:17:00Z" w16du:dateUtc="2024-05-03T13:17:00Z">
        <w:r w:rsidR="0081736E" w:rsidRPr="000A1082">
          <w:rPr>
            <w:rFonts w:cstheme="minorHAnsi"/>
            <w:b/>
            <w:bCs/>
            <w:kern w:val="0"/>
          </w:rPr>
          <w:t>”:</w:t>
        </w:r>
      </w:ins>
      <w:ins w:id="135" w:author="Michel Lang" w:date="2024-05-02T11:50:00Z">
        <w:r w:rsidR="006226C6" w:rsidRPr="000A1082">
          <w:rPr>
            <w:rFonts w:cstheme="minorHAnsi"/>
            <w:b/>
            <w:bCs/>
            <w:kern w:val="0"/>
          </w:rPr>
          <w:t xml:space="preserve"> </w:t>
        </w:r>
      </w:ins>
      <w:ins w:id="136" w:author="Mathieu Lucas" w:date="2024-05-03T15:19:00Z" w16du:dateUtc="2024-05-03T13:19:00Z">
        <w:r w:rsidR="0081736E">
          <w:rPr>
            <w:rFonts w:cstheme="minorHAnsi"/>
            <w:color w:val="70AD47" w:themeColor="accent6"/>
            <w:kern w:val="0"/>
          </w:rPr>
          <w:t>Corrected</w:t>
        </w:r>
      </w:ins>
      <w:ins w:id="137" w:author="Michel Lang" w:date="2024-05-02T11:50:00Z">
        <w:del w:id="138" w:author="Mathieu Lucas" w:date="2024-05-03T15:17:00Z" w16du:dateUtc="2024-05-03T13:17:00Z">
          <w:r w:rsidR="006226C6" w:rsidRPr="000A1082" w:rsidDel="0081736E">
            <w:rPr>
              <w:rFonts w:cstheme="minorHAnsi"/>
              <w:b/>
              <w:bCs/>
              <w:kern w:val="0"/>
            </w:rPr>
            <w:delText>Ok</w:delText>
          </w:r>
        </w:del>
      </w:ins>
    </w:p>
    <w:p w14:paraId="7A92C4C0" w14:textId="18DB0B1A" w:rsidR="00704948" w:rsidRPr="000A1082" w:rsidRDefault="00F30EA3">
      <w:pPr>
        <w:rPr>
          <w:rFonts w:cstheme="minorHAnsi"/>
          <w:color w:val="70AD47" w:themeColor="accent6"/>
          <w:kern w:val="0"/>
        </w:rPr>
      </w:pPr>
      <w:r w:rsidRPr="000A1082">
        <w:rPr>
          <w:rFonts w:cstheme="minorHAnsi"/>
          <w:kern w:val="0"/>
        </w:rPr>
        <w:t xml:space="preserve">L417: “additional” </w:t>
      </w:r>
      <w:r w:rsidRPr="000A1082">
        <w:rPr>
          <w:rFonts w:ascii="Wingdings" w:eastAsia="Wingdings" w:hAnsi="Wingdings" w:cs="Wingdings"/>
          <w:kern w:val="0"/>
        </w:rPr>
        <w:t></w:t>
      </w:r>
      <w:r w:rsidRPr="000A1082">
        <w:rPr>
          <w:rFonts w:cstheme="minorHAnsi"/>
          <w:kern w:val="0"/>
        </w:rPr>
        <w:t xml:space="preserve"> “</w:t>
      </w:r>
      <w:r w:rsidRPr="000A1082">
        <w:rPr>
          <w:rFonts w:cstheme="minorHAnsi"/>
          <w:b/>
          <w:bCs/>
          <w:kern w:val="0"/>
        </w:rPr>
        <w:t>prior”</w:t>
      </w:r>
      <w:r w:rsidRPr="000A1082">
        <w:rPr>
          <w:rFonts w:cstheme="minorHAnsi"/>
          <w:kern w:val="0"/>
        </w:rPr>
        <w:t xml:space="preserve"> &amp; “allows reducing” </w:t>
      </w:r>
      <w:r w:rsidRPr="000A1082">
        <w:rPr>
          <w:rFonts w:ascii="Wingdings" w:eastAsia="Wingdings" w:hAnsi="Wingdings" w:cs="Wingdings"/>
          <w:kern w:val="0"/>
        </w:rPr>
        <w:t></w:t>
      </w:r>
      <w:r w:rsidRPr="000A1082">
        <w:rPr>
          <w:rFonts w:cstheme="minorHAnsi"/>
          <w:kern w:val="0"/>
        </w:rPr>
        <w:t xml:space="preserve"> “</w:t>
      </w:r>
      <w:r w:rsidRPr="000A1082">
        <w:rPr>
          <w:rFonts w:cstheme="minorHAnsi"/>
          <w:b/>
          <w:bCs/>
          <w:kern w:val="0"/>
        </w:rPr>
        <w:t>reduces”</w:t>
      </w:r>
      <w:r w:rsidRPr="000A1082">
        <w:rPr>
          <w:rFonts w:cstheme="minorHAnsi"/>
          <w:kern w:val="0"/>
        </w:rPr>
        <w:t xml:space="preserve">: </w:t>
      </w:r>
      <w:ins w:id="139" w:author="Mathieu Lucas" w:date="2024-05-03T15:17:00Z" w16du:dateUtc="2024-05-03T13:17:00Z">
        <w:r w:rsidR="0081736E">
          <w:rPr>
            <w:rFonts w:cstheme="minorHAnsi"/>
            <w:color w:val="70AD47" w:themeColor="accent6"/>
            <w:kern w:val="0"/>
          </w:rPr>
          <w:t>Formulation has been changed</w:t>
        </w:r>
      </w:ins>
      <w:del w:id="140" w:author="Mathieu Lucas" w:date="2024-05-03T15:17:00Z" w16du:dateUtc="2024-05-03T13:17:00Z">
        <w:r w:rsidRPr="000A1082" w:rsidDel="0081736E">
          <w:rPr>
            <w:rFonts w:cstheme="minorHAnsi"/>
            <w:kern w:val="0"/>
          </w:rPr>
          <w:delText>Ok</w:delText>
        </w:r>
      </w:del>
    </w:p>
    <w:p w14:paraId="6B93063D" w14:textId="05537F46" w:rsidR="00704948" w:rsidRPr="000A1082" w:rsidRDefault="00F30EA3">
      <w:pPr>
        <w:rPr>
          <w:rFonts w:cstheme="minorHAnsi"/>
          <w:kern w:val="0"/>
        </w:rPr>
      </w:pPr>
      <w:r w:rsidRPr="000A1082">
        <w:rPr>
          <w:rFonts w:cstheme="minorHAnsi"/>
          <w:kern w:val="0"/>
        </w:rPr>
        <w:t xml:space="preserve">L418: “on” </w:t>
      </w:r>
      <w:r w:rsidRPr="000A1082">
        <w:rPr>
          <w:rFonts w:ascii="Wingdings" w:eastAsia="Wingdings" w:hAnsi="Wingdings" w:cs="Wingdings"/>
          <w:kern w:val="0"/>
        </w:rPr>
        <w:t></w:t>
      </w:r>
      <w:r w:rsidRPr="000A1082">
        <w:rPr>
          <w:rFonts w:cstheme="minorHAnsi"/>
          <w:kern w:val="0"/>
        </w:rPr>
        <w:t xml:space="preserve"> “</w:t>
      </w:r>
      <w:r w:rsidRPr="000A1082">
        <w:rPr>
          <w:rFonts w:cstheme="minorHAnsi"/>
          <w:b/>
          <w:bCs/>
          <w:kern w:val="0"/>
        </w:rPr>
        <w:t>in”</w:t>
      </w:r>
      <w:r w:rsidRPr="000A1082">
        <w:rPr>
          <w:rFonts w:cstheme="minorHAnsi"/>
          <w:kern w:val="0"/>
        </w:rPr>
        <w:t xml:space="preserve"> &amp; “with” </w:t>
      </w:r>
      <w:r w:rsidRPr="000A1082">
        <w:rPr>
          <w:rFonts w:ascii="Wingdings" w:eastAsia="Wingdings" w:hAnsi="Wingdings" w:cs="Wingdings"/>
          <w:kern w:val="0"/>
        </w:rPr>
        <w:t></w:t>
      </w:r>
      <w:r w:rsidRPr="000A1082">
        <w:rPr>
          <w:rFonts w:cstheme="minorHAnsi"/>
          <w:kern w:val="0"/>
        </w:rPr>
        <w:t xml:space="preserve"> “</w:t>
      </w:r>
      <w:r w:rsidRPr="000A1082">
        <w:rPr>
          <w:rFonts w:cstheme="minorHAnsi"/>
          <w:b/>
          <w:bCs/>
          <w:kern w:val="0"/>
        </w:rPr>
        <w:t>for”</w:t>
      </w:r>
      <w:r w:rsidRPr="000A1082">
        <w:rPr>
          <w:rFonts w:cstheme="minorHAnsi"/>
          <w:kern w:val="0"/>
        </w:rPr>
        <w:t xml:space="preserve">: </w:t>
      </w:r>
      <w:ins w:id="141" w:author="Mathieu Lucas" w:date="2024-05-03T15:17:00Z" w16du:dateUtc="2024-05-03T13:17:00Z">
        <w:r w:rsidR="0081736E">
          <w:rPr>
            <w:rFonts w:cstheme="minorHAnsi"/>
            <w:color w:val="70AD47" w:themeColor="accent6"/>
            <w:kern w:val="0"/>
          </w:rPr>
          <w:t>Formulation has been changed</w:t>
        </w:r>
      </w:ins>
      <w:del w:id="142" w:author="Mathieu Lucas" w:date="2024-05-03T15:17:00Z" w16du:dateUtc="2024-05-03T13:17:00Z">
        <w:r w:rsidRPr="000A1082" w:rsidDel="0081736E">
          <w:rPr>
            <w:rFonts w:cstheme="minorHAnsi"/>
            <w:color w:val="70AD47" w:themeColor="accent6"/>
            <w:kern w:val="0"/>
          </w:rPr>
          <w:delText>Ok</w:delText>
        </w:r>
      </w:del>
    </w:p>
    <w:p w14:paraId="0263422F" w14:textId="19A5EAF9" w:rsidR="00704948" w:rsidRPr="000A1082" w:rsidRDefault="00F30EA3">
      <w:pPr>
        <w:rPr>
          <w:rFonts w:cstheme="minorHAnsi"/>
          <w:kern w:val="0"/>
        </w:rPr>
      </w:pPr>
      <w:r w:rsidRPr="000A1082">
        <w:rPr>
          <w:rFonts w:cstheme="minorHAnsi"/>
          <w:kern w:val="0"/>
        </w:rPr>
        <w:t xml:space="preserve">L421: “proposed” </w:t>
      </w:r>
      <w:r w:rsidRPr="000A1082">
        <w:rPr>
          <w:rFonts w:ascii="Wingdings" w:eastAsia="Wingdings" w:hAnsi="Wingdings" w:cs="Wingdings"/>
          <w:kern w:val="0"/>
        </w:rPr>
        <w:t></w:t>
      </w:r>
      <w:r w:rsidRPr="000A1082">
        <w:rPr>
          <w:rFonts w:cstheme="minorHAnsi"/>
          <w:kern w:val="0"/>
        </w:rPr>
        <w:t xml:space="preserve"> “</w:t>
      </w:r>
      <w:r w:rsidRPr="000A1082">
        <w:rPr>
          <w:rFonts w:cstheme="minorHAnsi"/>
          <w:b/>
          <w:bCs/>
          <w:kern w:val="0"/>
        </w:rPr>
        <w:t>proposes”</w:t>
      </w:r>
      <w:r w:rsidRPr="000A1082">
        <w:rPr>
          <w:rFonts w:cstheme="minorHAnsi"/>
          <w:kern w:val="0"/>
        </w:rPr>
        <w:t xml:space="preserve">: </w:t>
      </w:r>
      <w:ins w:id="143" w:author="Mathieu Lucas" w:date="2024-05-03T15:17:00Z" w16du:dateUtc="2024-05-03T13:17:00Z">
        <w:r w:rsidR="0081736E">
          <w:rPr>
            <w:rFonts w:cstheme="minorHAnsi"/>
            <w:color w:val="70AD47" w:themeColor="accent6"/>
            <w:kern w:val="0"/>
          </w:rPr>
          <w:t>Formulation has been changed</w:t>
        </w:r>
      </w:ins>
      <w:del w:id="144" w:author="Mathieu Lucas" w:date="2024-05-03T15:17:00Z" w16du:dateUtc="2024-05-03T13:17:00Z">
        <w:r w:rsidRPr="000A1082" w:rsidDel="0081736E">
          <w:rPr>
            <w:rFonts w:cstheme="minorHAnsi"/>
            <w:color w:val="70AD47" w:themeColor="accent6"/>
            <w:kern w:val="0"/>
          </w:rPr>
          <w:delText>Ok</w:delText>
        </w:r>
      </w:del>
    </w:p>
    <w:p w14:paraId="34EEA778" w14:textId="24A671A6" w:rsidR="00704948" w:rsidRPr="000A1082" w:rsidRDefault="00F30EA3">
      <w:pPr>
        <w:rPr>
          <w:rFonts w:cstheme="minorHAnsi"/>
          <w:kern w:val="0"/>
        </w:rPr>
      </w:pPr>
      <w:r w:rsidRPr="000A1082">
        <w:rPr>
          <w:rFonts w:cstheme="minorHAnsi"/>
          <w:kern w:val="0"/>
        </w:rPr>
        <w:t xml:space="preserve">L440: remove “Note that”: </w:t>
      </w:r>
      <w:ins w:id="145" w:author="Mathieu Lucas" w:date="2024-05-03T15:19:00Z" w16du:dateUtc="2024-05-03T13:19:00Z">
        <w:r w:rsidR="0081736E">
          <w:rPr>
            <w:rFonts w:cstheme="minorHAnsi"/>
            <w:color w:val="70AD47" w:themeColor="accent6"/>
            <w:kern w:val="0"/>
          </w:rPr>
          <w:t>Formulation has been changed</w:t>
        </w:r>
      </w:ins>
      <w:del w:id="146" w:author="Mathieu Lucas" w:date="2024-05-03T15:19:00Z" w16du:dateUtc="2024-05-03T13:19:00Z">
        <w:r w:rsidRPr="000A1082" w:rsidDel="0081736E">
          <w:rPr>
            <w:rFonts w:cstheme="minorHAnsi"/>
            <w:color w:val="70AD47" w:themeColor="accent6"/>
            <w:kern w:val="0"/>
          </w:rPr>
          <w:delText>OK</w:delText>
        </w:r>
      </w:del>
    </w:p>
    <w:p w14:paraId="429B6862" w14:textId="4FCEF07A" w:rsidR="00704948" w:rsidRPr="000A1082" w:rsidRDefault="00F30EA3">
      <w:pPr>
        <w:rPr>
          <w:rFonts w:cstheme="minorHAnsi"/>
          <w:kern w:val="0"/>
        </w:rPr>
      </w:pPr>
      <w:r w:rsidRPr="000A1082">
        <w:rPr>
          <w:rFonts w:cstheme="minorHAnsi"/>
          <w:kern w:val="0"/>
        </w:rPr>
        <w:t xml:space="preserve">L445: “In a second part…” </w:t>
      </w:r>
      <w:r w:rsidRPr="000A1082">
        <w:rPr>
          <w:rFonts w:ascii="Wingdings" w:eastAsia="Wingdings" w:hAnsi="Wingdings" w:cs="Wingdings"/>
          <w:kern w:val="0"/>
        </w:rPr>
        <w:t></w:t>
      </w:r>
      <w:r w:rsidRPr="000A1082">
        <w:rPr>
          <w:rFonts w:cstheme="minorHAnsi"/>
          <w:kern w:val="0"/>
        </w:rPr>
        <w:t xml:space="preserve"> “</w:t>
      </w:r>
      <w:r w:rsidRPr="000A1082">
        <w:rPr>
          <w:rFonts w:cstheme="minorHAnsi"/>
          <w:b/>
          <w:bCs/>
          <w:kern w:val="0"/>
        </w:rPr>
        <w:t>The paper also presents”</w:t>
      </w:r>
      <w:r w:rsidRPr="000A1082">
        <w:rPr>
          <w:rFonts w:cstheme="minorHAnsi"/>
          <w:kern w:val="0"/>
        </w:rPr>
        <w:t xml:space="preserve">: </w:t>
      </w:r>
      <w:ins w:id="147" w:author="Mathieu Lucas" w:date="2024-05-03T15:19:00Z" w16du:dateUtc="2024-05-03T13:19:00Z">
        <w:r w:rsidR="0081736E">
          <w:rPr>
            <w:rFonts w:cstheme="minorHAnsi"/>
            <w:color w:val="70AD47" w:themeColor="accent6"/>
            <w:kern w:val="0"/>
          </w:rPr>
          <w:t>Formulation has been changed</w:t>
        </w:r>
      </w:ins>
      <w:del w:id="148" w:author="Mathieu Lucas" w:date="2024-05-03T15:19:00Z" w16du:dateUtc="2024-05-03T13:19:00Z">
        <w:r w:rsidRPr="000A1082" w:rsidDel="0081736E">
          <w:rPr>
            <w:rFonts w:cstheme="minorHAnsi"/>
            <w:color w:val="70AD47" w:themeColor="accent6"/>
            <w:kern w:val="0"/>
          </w:rPr>
          <w:delText>OK</w:delText>
        </w:r>
      </w:del>
    </w:p>
    <w:p w14:paraId="5F005483" w14:textId="48250A87" w:rsidR="00704948" w:rsidRPr="000A1082" w:rsidRDefault="00F30EA3">
      <w:pPr>
        <w:rPr>
          <w:rFonts w:cstheme="minorHAnsi"/>
          <w:kern w:val="0"/>
        </w:rPr>
      </w:pPr>
      <w:r w:rsidRPr="000A1082">
        <w:rPr>
          <w:rFonts w:cstheme="minorHAnsi"/>
          <w:kern w:val="0"/>
        </w:rPr>
        <w:t xml:space="preserve">L446: “on” </w:t>
      </w:r>
      <w:r w:rsidRPr="000A1082">
        <w:rPr>
          <w:rFonts w:ascii="Wingdings" w:eastAsia="Wingdings" w:hAnsi="Wingdings" w:cs="Wingdings"/>
          <w:kern w:val="0"/>
        </w:rPr>
        <w:t></w:t>
      </w:r>
      <w:r w:rsidRPr="000A1082">
        <w:rPr>
          <w:rFonts w:cstheme="minorHAnsi"/>
          <w:kern w:val="0"/>
        </w:rPr>
        <w:t xml:space="preserve"> “</w:t>
      </w:r>
      <w:r w:rsidRPr="000A1082">
        <w:rPr>
          <w:rFonts w:cstheme="minorHAnsi"/>
          <w:b/>
          <w:bCs/>
          <w:kern w:val="0"/>
        </w:rPr>
        <w:t>for”</w:t>
      </w:r>
      <w:r w:rsidRPr="000A1082">
        <w:rPr>
          <w:rFonts w:cstheme="minorHAnsi"/>
          <w:kern w:val="0"/>
        </w:rPr>
        <w:t xml:space="preserve">: </w:t>
      </w:r>
      <w:ins w:id="149" w:author="Mathieu Lucas" w:date="2024-05-03T15:19:00Z" w16du:dateUtc="2024-05-03T13:19:00Z">
        <w:r w:rsidR="0081736E">
          <w:rPr>
            <w:rFonts w:cstheme="minorHAnsi"/>
            <w:color w:val="70AD47" w:themeColor="accent6"/>
            <w:kern w:val="0"/>
          </w:rPr>
          <w:t>Formulation has been changed</w:t>
        </w:r>
      </w:ins>
      <w:del w:id="150" w:author="Mathieu Lucas" w:date="2024-05-03T15:19:00Z" w16du:dateUtc="2024-05-03T13:19:00Z">
        <w:r w:rsidRPr="000A1082" w:rsidDel="0081736E">
          <w:rPr>
            <w:rFonts w:cstheme="minorHAnsi"/>
            <w:color w:val="70AD47" w:themeColor="accent6"/>
            <w:kern w:val="0"/>
          </w:rPr>
          <w:delText>Ok</w:delText>
        </w:r>
      </w:del>
    </w:p>
    <w:p w14:paraId="0B77B210" w14:textId="77777777" w:rsidR="0081736E" w:rsidRPr="000A1082" w:rsidRDefault="00F30EA3" w:rsidP="0081736E">
      <w:pPr>
        <w:rPr>
          <w:ins w:id="151" w:author="Mathieu Lucas" w:date="2024-05-03T15:19:00Z" w16du:dateUtc="2024-05-03T13:19:00Z"/>
          <w:rFonts w:cstheme="minorHAnsi"/>
          <w:kern w:val="0"/>
        </w:rPr>
      </w:pPr>
      <w:r w:rsidRPr="000A1082">
        <w:rPr>
          <w:rFonts w:cstheme="minorHAnsi"/>
          <w:kern w:val="0"/>
        </w:rPr>
        <w:t>L447: “allows reducing”</w:t>
      </w:r>
      <w:r w:rsidRPr="000A1082">
        <w:rPr>
          <w:rFonts w:ascii="Wingdings" w:eastAsia="Wingdings" w:hAnsi="Wingdings" w:cs="Wingdings"/>
          <w:kern w:val="0"/>
        </w:rPr>
        <w:t></w:t>
      </w:r>
      <w:r w:rsidRPr="000A1082">
        <w:rPr>
          <w:rFonts w:cstheme="minorHAnsi"/>
          <w:kern w:val="0"/>
        </w:rPr>
        <w:t xml:space="preserve"> “</w:t>
      </w:r>
      <w:r w:rsidRPr="000A1082">
        <w:rPr>
          <w:rFonts w:cstheme="minorHAnsi"/>
          <w:b/>
          <w:bCs/>
          <w:kern w:val="0"/>
        </w:rPr>
        <w:t>reduces”</w:t>
      </w:r>
      <w:r w:rsidRPr="000A1082">
        <w:rPr>
          <w:rFonts w:cstheme="minorHAnsi"/>
          <w:kern w:val="0"/>
        </w:rPr>
        <w:t xml:space="preserve"> &amp; “was” </w:t>
      </w:r>
      <w:r w:rsidRPr="000A1082">
        <w:rPr>
          <w:rFonts w:ascii="Wingdings" w:eastAsia="Wingdings" w:hAnsi="Wingdings" w:cs="Wingdings"/>
          <w:kern w:val="0"/>
        </w:rPr>
        <w:t></w:t>
      </w:r>
      <w:r w:rsidRPr="000A1082">
        <w:rPr>
          <w:rFonts w:cstheme="minorHAnsi"/>
          <w:kern w:val="0"/>
        </w:rPr>
        <w:t xml:space="preserve"> “</w:t>
      </w:r>
      <w:r w:rsidRPr="000A1082">
        <w:rPr>
          <w:rFonts w:cstheme="minorHAnsi"/>
          <w:b/>
          <w:bCs/>
          <w:kern w:val="0"/>
        </w:rPr>
        <w:t>being”</w:t>
      </w:r>
      <w:r w:rsidRPr="000A1082">
        <w:rPr>
          <w:rFonts w:cstheme="minorHAnsi"/>
          <w:kern w:val="0"/>
        </w:rPr>
        <w:t xml:space="preserve">: </w:t>
      </w:r>
      <w:ins w:id="152" w:author="Mathieu Lucas" w:date="2024-05-03T15:19:00Z" w16du:dateUtc="2024-05-03T13:19:00Z">
        <w:r w:rsidR="0081736E">
          <w:rPr>
            <w:rFonts w:cstheme="minorHAnsi"/>
            <w:color w:val="70AD47" w:themeColor="accent6"/>
            <w:kern w:val="0"/>
          </w:rPr>
          <w:t>Formulation has been changed</w:t>
        </w:r>
      </w:ins>
    </w:p>
    <w:p w14:paraId="2AB7086C" w14:textId="09F6C05F" w:rsidR="00704948" w:rsidRPr="000A1082" w:rsidRDefault="00F30EA3">
      <w:pPr>
        <w:rPr>
          <w:rFonts w:cstheme="minorHAnsi"/>
          <w:kern w:val="0"/>
        </w:rPr>
      </w:pPr>
      <w:del w:id="153" w:author="Mathieu Lucas" w:date="2024-05-03T15:19:00Z" w16du:dateUtc="2024-05-03T13:19:00Z">
        <w:r w:rsidRPr="000A1082" w:rsidDel="0081736E">
          <w:rPr>
            <w:rFonts w:cstheme="minorHAnsi"/>
            <w:color w:val="70AD47" w:themeColor="accent6"/>
            <w:kern w:val="0"/>
          </w:rPr>
          <w:delText>Ok</w:delText>
        </w:r>
        <w:r w:rsidRPr="000A1082" w:rsidDel="0081736E">
          <w:br w:type="page"/>
        </w:r>
      </w:del>
    </w:p>
    <w:p w14:paraId="4ACAE11D" w14:textId="77777777" w:rsidR="00704948" w:rsidRPr="000A1082" w:rsidRDefault="00F30EA3">
      <w:pPr>
        <w:pStyle w:val="Titre1"/>
      </w:pPr>
      <w:r w:rsidRPr="000A1082">
        <w:t>Helen Hooker</w:t>
      </w:r>
    </w:p>
    <w:p w14:paraId="642AF31E" w14:textId="77777777" w:rsidR="00704948" w:rsidRPr="000A1082" w:rsidRDefault="00704948"/>
    <w:p w14:paraId="5EBDC114" w14:textId="482B19C9" w:rsidR="00704948" w:rsidRPr="000A1082" w:rsidRDefault="00F30EA3">
      <w:r w:rsidRPr="000A1082">
        <w:t xml:space="preserve">L1: </w:t>
      </w:r>
      <w:r w:rsidRPr="0081736E">
        <w:rPr>
          <w:color w:val="ED7D31" w:themeColor="accent2"/>
          <w:rPrChange w:id="154" w:author="Mathieu Lucas" w:date="2024-05-03T15:19:00Z" w16du:dateUtc="2024-05-03T13:19:00Z">
            <w:rPr/>
          </w:rPrChange>
        </w:rPr>
        <w:t>Remove “more” in the title</w:t>
      </w:r>
      <w:r w:rsidRPr="000A1082">
        <w:t xml:space="preserve">: </w:t>
      </w:r>
      <w:del w:id="155" w:author="Mathieu Lucas" w:date="2024-05-03T15:19:00Z" w16du:dateUtc="2024-05-03T13:19:00Z">
        <w:r w:rsidRPr="000A1082" w:rsidDel="0081736E">
          <w:rPr>
            <w:color w:val="70AD47" w:themeColor="accent6"/>
          </w:rPr>
          <w:delText>OK</w:delText>
        </w:r>
      </w:del>
      <w:ins w:id="156" w:author="Mathieu Lucas" w:date="2024-05-03T15:19:00Z" w16du:dateUtc="2024-05-03T13:19:00Z">
        <w:r w:rsidR="0081736E">
          <w:rPr>
            <w:color w:val="70AD47" w:themeColor="accent6"/>
          </w:rPr>
          <w:t>Title has been changed</w:t>
        </w:r>
      </w:ins>
    </w:p>
    <w:p w14:paraId="2B4198CB" w14:textId="5FF2966B" w:rsidR="006226C6" w:rsidRPr="0081736E" w:rsidRDefault="00F30EA3">
      <w:pPr>
        <w:rPr>
          <w:ins w:id="157" w:author="Michel Lang" w:date="2024-05-02T11:52:00Z"/>
          <w:color w:val="ED7D31" w:themeColor="accent2"/>
          <w:rPrChange w:id="158" w:author="Mathieu Lucas" w:date="2024-05-03T15:20:00Z" w16du:dateUtc="2024-05-03T13:20:00Z">
            <w:rPr>
              <w:ins w:id="159" w:author="Michel Lang" w:date="2024-05-02T11:52:00Z"/>
              <w:color w:val="FF0000"/>
              <w:lang w:val="en-NZ"/>
            </w:rPr>
          </w:rPrChange>
        </w:rPr>
      </w:pPr>
      <w:r w:rsidRPr="000A1082">
        <w:t xml:space="preserve">L8: “Censored nature” </w:t>
      </w:r>
      <w:r w:rsidRPr="000A1082">
        <w:rPr>
          <w:rFonts w:ascii="Wingdings" w:eastAsia="Wingdings" w:hAnsi="Wingdings" w:cs="Wingdings"/>
        </w:rPr>
        <w:t></w:t>
      </w:r>
      <w:r w:rsidRPr="000A1082">
        <w:t xml:space="preserve"> </w:t>
      </w:r>
      <w:r w:rsidRPr="0081736E">
        <w:rPr>
          <w:color w:val="ED7D31" w:themeColor="accent2"/>
          <w:rPrChange w:id="160" w:author="Mathieu Lucas" w:date="2024-05-03T15:20:00Z" w16du:dateUtc="2024-05-03T13:20:00Z">
            <w:rPr/>
          </w:rPrChange>
        </w:rPr>
        <w:t xml:space="preserve">Try to use plain English to make the article easy to read. </w:t>
      </w:r>
      <w:commentRangeStart w:id="161"/>
      <w:del w:id="162" w:author="Mathieu Lucas" w:date="2024-05-03T12:30:00Z" w16du:dateUtc="2024-05-03T10:30:00Z">
        <w:r w:rsidRPr="0081736E" w:rsidDel="00FA3B69">
          <w:rPr>
            <w:color w:val="ED7D31" w:themeColor="accent2"/>
            <w:rPrChange w:id="163" w:author="Mathieu Lucas" w:date="2024-05-03T15:20:00Z" w16du:dateUtc="2024-05-03T13:20:00Z">
              <w:rPr>
                <w:color w:val="FF0000"/>
                <w:lang w:val="en-NZ"/>
              </w:rPr>
            </w:rPrChange>
          </w:rPr>
          <w:delText>Pas compris ce qui est demandé ici</w:delText>
        </w:r>
      </w:del>
      <w:commentRangeEnd w:id="161"/>
      <w:ins w:id="164" w:author="Auteur inconnu" w:date="2024-05-02T10:47:00Z">
        <w:del w:id="165" w:author="Mathieu Lucas" w:date="2024-05-03T12:30:00Z" w16du:dateUtc="2024-05-03T10:30:00Z">
          <w:r w:rsidRPr="0081736E" w:rsidDel="00FA3B69">
            <w:rPr>
              <w:color w:val="ED7D31" w:themeColor="accent2"/>
              <w:rPrChange w:id="166" w:author="Mathieu Lucas" w:date="2024-05-03T15:20:00Z" w16du:dateUtc="2024-05-03T13:20:00Z">
                <w:rPr/>
              </w:rPrChange>
            </w:rPr>
            <w:commentReference w:id="161"/>
          </w:r>
        </w:del>
      </w:ins>
    </w:p>
    <w:p w14:paraId="30A50DC9" w14:textId="7F853360" w:rsidR="00704948" w:rsidRPr="000A1082" w:rsidRDefault="00F30EA3" w:rsidP="00FA3B69">
      <w:pPr>
        <w:rPr>
          <w:ins w:id="167" w:author="Michel Lang" w:date="2024-05-02T11:53:00Z"/>
          <w:color w:val="70AD47" w:themeColor="accent6"/>
          <w:rPrChange w:id="168" w:author="Mathieu Lucas" w:date="2024-05-03T12:38:00Z" w16du:dateUtc="2024-05-03T10:38:00Z">
            <w:rPr>
              <w:ins w:id="169" w:author="Michel Lang" w:date="2024-05-02T11:53:00Z"/>
              <w:color w:val="FF0000"/>
              <w:lang w:val="en-NZ"/>
            </w:rPr>
          </w:rPrChange>
        </w:rPr>
      </w:pPr>
      <w:commentRangeStart w:id="170"/>
      <w:commentRangeEnd w:id="170"/>
      <w:ins w:id="171" w:author="Auteur inconnu" w:date="2024-05-02T10:47:00Z">
        <w:r w:rsidRPr="000A1082">
          <w:commentReference w:id="170"/>
        </w:r>
      </w:ins>
      <w:commentRangeStart w:id="172"/>
      <w:ins w:id="173" w:author="Michel Lang" w:date="2024-05-02T11:53:00Z">
        <w:r w:rsidR="006226C6" w:rsidRPr="000A1082">
          <w:rPr>
            <w:color w:val="70AD47" w:themeColor="accent6"/>
            <w:rPrChange w:id="174" w:author="Mathieu Lucas" w:date="2024-05-03T12:38:00Z" w16du:dateUtc="2024-05-03T10:38:00Z">
              <w:rPr>
                <w:color w:val="FF0000"/>
                <w:lang w:val="en-NZ"/>
              </w:rPr>
            </w:rPrChange>
          </w:rPr>
          <w:t>Censoring</w:t>
        </w:r>
      </w:ins>
      <w:commentRangeEnd w:id="172"/>
      <w:ins w:id="175" w:author="Michel Lang" w:date="2024-05-02T14:38:00Z">
        <w:r w:rsidR="00522FC7" w:rsidRPr="000A1082">
          <w:rPr>
            <w:color w:val="70AD47" w:themeColor="accent6"/>
            <w:rPrChange w:id="176" w:author="Mathieu Lucas" w:date="2024-05-03T12:38:00Z" w16du:dateUtc="2024-05-03T10:38:00Z">
              <w:rPr>
                <w:rStyle w:val="Marquedecommentaire"/>
              </w:rPr>
            </w:rPrChange>
          </w:rPr>
          <w:commentReference w:id="172"/>
        </w:r>
      </w:ins>
      <w:ins w:id="177" w:author="Michel Lang" w:date="2024-05-02T11:53:00Z">
        <w:r w:rsidR="006226C6" w:rsidRPr="000A1082">
          <w:rPr>
            <w:color w:val="70AD47" w:themeColor="accent6"/>
            <w:rPrChange w:id="178" w:author="Mathieu Lucas" w:date="2024-05-03T12:38:00Z" w16du:dateUtc="2024-05-03T10:38:00Z">
              <w:rPr>
                <w:color w:val="FF0000"/>
                <w:lang w:val="en-NZ"/>
              </w:rPr>
            </w:rPrChange>
          </w:rPr>
          <w:t xml:space="preserve"> is statistics is well defined: </w:t>
        </w:r>
        <w:r w:rsidR="006226C6" w:rsidRPr="000A1082">
          <w:rPr>
            <w:rPrChange w:id="179" w:author="Mathieu Lucas" w:date="2024-05-03T12:38:00Z" w16du:dateUtc="2024-05-03T10:38:00Z">
              <w:rPr>
                <w:color w:val="FF0000"/>
                <w:lang w:val="en-NZ"/>
              </w:rPr>
            </w:rPrChange>
          </w:rPr>
          <w:fldChar w:fldCharType="begin"/>
        </w:r>
        <w:r w:rsidR="006226C6" w:rsidRPr="000A1082">
          <w:rPr>
            <w:rPrChange w:id="180" w:author="Mathieu Lucas" w:date="2024-05-03T12:38:00Z" w16du:dateUtc="2024-05-03T10:38:00Z">
              <w:rPr>
                <w:color w:val="FF0000"/>
                <w:lang w:val="en-NZ"/>
              </w:rPr>
            </w:rPrChange>
          </w:rPr>
          <w:instrText xml:space="preserve"> HYPERLINK "https://en.wikipedia.org/wiki/Censoring_(statistics)" </w:instrText>
        </w:r>
        <w:r w:rsidR="006226C6" w:rsidRPr="000A1082">
          <w:rPr>
            <w:rPrChange w:id="181" w:author="Mathieu Lucas" w:date="2024-05-03T12:38:00Z" w16du:dateUtc="2024-05-03T10:38:00Z">
              <w:rPr>
                <w:color w:val="FF0000"/>
                <w:lang w:val="en-NZ"/>
              </w:rPr>
            </w:rPrChange>
          </w:rPr>
        </w:r>
        <w:r w:rsidR="006226C6" w:rsidRPr="000A1082">
          <w:rPr>
            <w:rPrChange w:id="182" w:author="Mathieu Lucas" w:date="2024-05-03T12:38:00Z" w16du:dateUtc="2024-05-03T10:38:00Z">
              <w:rPr>
                <w:color w:val="FF0000"/>
                <w:lang w:val="en-NZ"/>
              </w:rPr>
            </w:rPrChange>
          </w:rPr>
          <w:fldChar w:fldCharType="separate"/>
        </w:r>
        <w:r w:rsidR="006226C6" w:rsidRPr="000A1082">
          <w:rPr>
            <w:rStyle w:val="Lienhypertexte"/>
            <w:rPrChange w:id="183" w:author="Mathieu Lucas" w:date="2024-05-03T12:38:00Z" w16du:dateUtc="2024-05-03T10:38:00Z">
              <w:rPr>
                <w:rStyle w:val="Lienhypertexte"/>
                <w:lang w:val="en-NZ"/>
              </w:rPr>
            </w:rPrChange>
          </w:rPr>
          <w:t>https://en.wikipedia.org/wiki/Censoring_(statistics)</w:t>
        </w:r>
        <w:r w:rsidR="006226C6" w:rsidRPr="000A1082">
          <w:rPr>
            <w:rPrChange w:id="184" w:author="Mathieu Lucas" w:date="2024-05-03T12:38:00Z" w16du:dateUtc="2024-05-03T10:38:00Z">
              <w:rPr>
                <w:color w:val="FF0000"/>
                <w:lang w:val="en-NZ"/>
              </w:rPr>
            </w:rPrChange>
          </w:rPr>
          <w:fldChar w:fldCharType="end"/>
        </w:r>
      </w:ins>
    </w:p>
    <w:p w14:paraId="5200264E" w14:textId="7E2CAEE6" w:rsidR="006226C6" w:rsidRPr="000A1082" w:rsidRDefault="006226C6" w:rsidP="00FA3B69">
      <w:pPr>
        <w:rPr>
          <w:ins w:id="185" w:author="Michel Lang" w:date="2024-05-02T11:53:00Z"/>
          <w:color w:val="70AD47" w:themeColor="accent6"/>
          <w:rPrChange w:id="186" w:author="Mathieu Lucas" w:date="2024-05-03T12:38:00Z" w16du:dateUtc="2024-05-03T10:38:00Z">
            <w:rPr>
              <w:ins w:id="187" w:author="Michel Lang" w:date="2024-05-02T11:53:00Z"/>
            </w:rPr>
          </w:rPrChange>
        </w:rPr>
      </w:pPr>
      <w:ins w:id="188" w:author="Michel Lang" w:date="2024-05-02T11:53:00Z">
        <w:r w:rsidRPr="000A1082">
          <w:rPr>
            <w:color w:val="70AD47" w:themeColor="accent6"/>
            <w:rPrChange w:id="189" w:author="Mathieu Lucas" w:date="2024-05-03T12:38:00Z" w16du:dateUtc="2024-05-03T10:38:00Z">
              <w:rPr>
                <w:color w:val="FF0000"/>
                <w:lang w:val="en-NZ"/>
              </w:rPr>
            </w:rPrChange>
          </w:rPr>
          <w:t>“</w:t>
        </w:r>
        <w:r w:rsidRPr="000A1082">
          <w:rPr>
            <w:color w:val="70AD47" w:themeColor="accent6"/>
            <w:rPrChange w:id="190" w:author="Mathieu Lucas" w:date="2024-05-03T12:38:00Z" w16du:dateUtc="2024-05-03T10:38:00Z">
              <w:rPr/>
            </w:rPrChange>
          </w:rPr>
          <w:t xml:space="preserve">In </w:t>
        </w:r>
        <w:del w:id="191" w:author="Mathieu Lucas" w:date="2024-05-03T12:30:00Z" w16du:dateUtc="2024-05-03T10:30:00Z">
          <w:r w:rsidRPr="000A1082" w:rsidDel="00FA3B69">
            <w:rPr>
              <w:color w:val="70AD47" w:themeColor="accent6"/>
              <w:rPrChange w:id="192" w:author="Mathieu Lucas" w:date="2024-05-03T12:38:00Z" w16du:dateUtc="2024-05-03T10:38:00Z">
                <w:rPr/>
              </w:rPrChange>
            </w:rPr>
            <w:fldChar w:fldCharType="begin"/>
          </w:r>
          <w:r w:rsidRPr="000A1082" w:rsidDel="00FA3B69">
            <w:rPr>
              <w:color w:val="70AD47" w:themeColor="accent6"/>
              <w:rPrChange w:id="193" w:author="Mathieu Lucas" w:date="2024-05-03T12:38:00Z" w16du:dateUtc="2024-05-03T10:38:00Z">
                <w:rPr/>
              </w:rPrChange>
            </w:rPr>
            <w:delInstrText xml:space="preserve"> HYPERLINK "https://en.wikipedia.org/wiki/Statistics" \o "Statistics" </w:delInstrText>
          </w:r>
          <w:r w:rsidRPr="000A1082" w:rsidDel="00FA3B69">
            <w:rPr>
              <w:color w:val="70AD47" w:themeColor="accent6"/>
              <w:rPrChange w:id="194" w:author="Mathieu Lucas" w:date="2024-05-03T12:38:00Z" w16du:dateUtc="2024-05-03T10:38:00Z">
                <w:rPr/>
              </w:rPrChange>
            </w:rPr>
          </w:r>
          <w:r w:rsidRPr="000A1082" w:rsidDel="00FA3B69">
            <w:rPr>
              <w:color w:val="70AD47" w:themeColor="accent6"/>
              <w:rPrChange w:id="195" w:author="Mathieu Lucas" w:date="2024-05-03T12:38:00Z" w16du:dateUtc="2024-05-03T10:38:00Z">
                <w:rPr/>
              </w:rPrChange>
            </w:rPr>
            <w:fldChar w:fldCharType="separate"/>
          </w:r>
          <w:r w:rsidRPr="000A1082" w:rsidDel="00FA3B69">
            <w:rPr>
              <w:color w:val="70AD47" w:themeColor="accent6"/>
              <w:rPrChange w:id="196" w:author="Mathieu Lucas" w:date="2024-05-03T12:38:00Z" w16du:dateUtc="2024-05-03T10:38:00Z">
                <w:rPr>
                  <w:rStyle w:val="Lienhypertexte"/>
                </w:rPr>
              </w:rPrChange>
            </w:rPr>
            <w:delText>statistics</w:delText>
          </w:r>
          <w:r w:rsidRPr="000A1082" w:rsidDel="00FA3B69">
            <w:rPr>
              <w:color w:val="70AD47" w:themeColor="accent6"/>
              <w:rPrChange w:id="197" w:author="Mathieu Lucas" w:date="2024-05-03T12:38:00Z" w16du:dateUtc="2024-05-03T10:38:00Z">
                <w:rPr/>
              </w:rPrChange>
            </w:rPr>
            <w:fldChar w:fldCharType="end"/>
          </w:r>
        </w:del>
      </w:ins>
      <w:ins w:id="198" w:author="Mathieu Lucas" w:date="2024-05-03T12:30:00Z" w16du:dateUtc="2024-05-03T10:30:00Z">
        <w:r w:rsidR="00FA3B69" w:rsidRPr="000A1082">
          <w:rPr>
            <w:color w:val="70AD47" w:themeColor="accent6"/>
            <w:rPrChange w:id="199" w:author="Mathieu Lucas" w:date="2024-05-03T12:38:00Z" w16du:dateUtc="2024-05-03T10:38:00Z">
              <w:rPr>
                <w:rStyle w:val="Lienhypertexte"/>
              </w:rPr>
            </w:rPrChange>
          </w:rPr>
          <w:t>statistics</w:t>
        </w:r>
      </w:ins>
      <w:ins w:id="200" w:author="Michel Lang" w:date="2024-05-02T11:53:00Z">
        <w:r w:rsidRPr="000A1082">
          <w:rPr>
            <w:color w:val="70AD47" w:themeColor="accent6"/>
            <w:rPrChange w:id="201" w:author="Mathieu Lucas" w:date="2024-05-03T12:38:00Z" w16du:dateUtc="2024-05-03T10:38:00Z">
              <w:rPr/>
            </w:rPrChange>
          </w:rPr>
          <w:t xml:space="preserve">, </w:t>
        </w:r>
        <w:r w:rsidRPr="000A1082">
          <w:rPr>
            <w:color w:val="70AD47" w:themeColor="accent6"/>
            <w:rPrChange w:id="202" w:author="Mathieu Lucas" w:date="2024-05-03T12:38:00Z" w16du:dateUtc="2024-05-03T10:38:00Z">
              <w:rPr>
                <w:b/>
                <w:bCs/>
              </w:rPr>
            </w:rPrChange>
          </w:rPr>
          <w:t>censoring</w:t>
        </w:r>
        <w:r w:rsidRPr="000A1082">
          <w:rPr>
            <w:color w:val="70AD47" w:themeColor="accent6"/>
            <w:rPrChange w:id="203" w:author="Mathieu Lucas" w:date="2024-05-03T12:38:00Z" w16du:dateUtc="2024-05-03T10:38:00Z">
              <w:rPr/>
            </w:rPrChange>
          </w:rPr>
          <w:t xml:space="preserve"> is a condition in which the </w:t>
        </w:r>
        <w:del w:id="204" w:author="Mathieu Lucas" w:date="2024-05-03T12:30:00Z" w16du:dateUtc="2024-05-03T10:30:00Z">
          <w:r w:rsidRPr="000A1082" w:rsidDel="00FA3B69">
            <w:rPr>
              <w:color w:val="70AD47" w:themeColor="accent6"/>
              <w:rPrChange w:id="205" w:author="Mathieu Lucas" w:date="2024-05-03T12:38:00Z" w16du:dateUtc="2024-05-03T10:38:00Z">
                <w:rPr/>
              </w:rPrChange>
            </w:rPr>
            <w:fldChar w:fldCharType="begin"/>
          </w:r>
          <w:r w:rsidRPr="000A1082" w:rsidDel="00FA3B69">
            <w:rPr>
              <w:color w:val="70AD47" w:themeColor="accent6"/>
              <w:rPrChange w:id="206" w:author="Mathieu Lucas" w:date="2024-05-03T12:38:00Z" w16du:dateUtc="2024-05-03T10:38:00Z">
                <w:rPr/>
              </w:rPrChange>
            </w:rPr>
            <w:delInstrText xml:space="preserve"> HYPERLINK "https://en.wikipedia.org/wiki/Value_(mathematics)" \o "Value (mathematics)" </w:delInstrText>
          </w:r>
          <w:r w:rsidRPr="000A1082" w:rsidDel="00FA3B69">
            <w:rPr>
              <w:color w:val="70AD47" w:themeColor="accent6"/>
              <w:rPrChange w:id="207" w:author="Mathieu Lucas" w:date="2024-05-03T12:38:00Z" w16du:dateUtc="2024-05-03T10:38:00Z">
                <w:rPr/>
              </w:rPrChange>
            </w:rPr>
          </w:r>
          <w:r w:rsidRPr="000A1082" w:rsidDel="00FA3B69">
            <w:rPr>
              <w:color w:val="70AD47" w:themeColor="accent6"/>
              <w:rPrChange w:id="208" w:author="Mathieu Lucas" w:date="2024-05-03T12:38:00Z" w16du:dateUtc="2024-05-03T10:38:00Z">
                <w:rPr/>
              </w:rPrChange>
            </w:rPr>
            <w:fldChar w:fldCharType="separate"/>
          </w:r>
          <w:r w:rsidRPr="000A1082" w:rsidDel="00FA3B69">
            <w:rPr>
              <w:color w:val="70AD47" w:themeColor="accent6"/>
              <w:rPrChange w:id="209" w:author="Mathieu Lucas" w:date="2024-05-03T12:38:00Z" w16du:dateUtc="2024-05-03T10:38:00Z">
                <w:rPr>
                  <w:rStyle w:val="Lienhypertexte"/>
                </w:rPr>
              </w:rPrChange>
            </w:rPr>
            <w:delText>value</w:delText>
          </w:r>
          <w:r w:rsidRPr="000A1082" w:rsidDel="00FA3B69">
            <w:rPr>
              <w:color w:val="70AD47" w:themeColor="accent6"/>
              <w:rPrChange w:id="210" w:author="Mathieu Lucas" w:date="2024-05-03T12:38:00Z" w16du:dateUtc="2024-05-03T10:38:00Z">
                <w:rPr/>
              </w:rPrChange>
            </w:rPr>
            <w:fldChar w:fldCharType="end"/>
          </w:r>
        </w:del>
      </w:ins>
      <w:ins w:id="211" w:author="Mathieu Lucas" w:date="2024-05-03T12:30:00Z" w16du:dateUtc="2024-05-03T10:30:00Z">
        <w:r w:rsidR="00FA3B69" w:rsidRPr="000A1082">
          <w:rPr>
            <w:color w:val="70AD47" w:themeColor="accent6"/>
            <w:rPrChange w:id="212" w:author="Mathieu Lucas" w:date="2024-05-03T12:38:00Z" w16du:dateUtc="2024-05-03T10:38:00Z">
              <w:rPr>
                <w:rStyle w:val="Lienhypertexte"/>
              </w:rPr>
            </w:rPrChange>
          </w:rPr>
          <w:t>value</w:t>
        </w:r>
      </w:ins>
      <w:ins w:id="213" w:author="Michel Lang" w:date="2024-05-02T11:53:00Z">
        <w:r w:rsidRPr="000A1082">
          <w:rPr>
            <w:color w:val="70AD47" w:themeColor="accent6"/>
            <w:rPrChange w:id="214" w:author="Mathieu Lucas" w:date="2024-05-03T12:38:00Z" w16du:dateUtc="2024-05-03T10:38:00Z">
              <w:rPr/>
            </w:rPrChange>
          </w:rPr>
          <w:t xml:space="preserve"> of a </w:t>
        </w:r>
        <w:del w:id="215" w:author="Mathieu Lucas" w:date="2024-05-03T12:30:00Z" w16du:dateUtc="2024-05-03T10:30:00Z">
          <w:r w:rsidRPr="000A1082" w:rsidDel="00FA3B69">
            <w:rPr>
              <w:color w:val="70AD47" w:themeColor="accent6"/>
              <w:rPrChange w:id="216" w:author="Mathieu Lucas" w:date="2024-05-03T12:38:00Z" w16du:dateUtc="2024-05-03T10:38:00Z">
                <w:rPr/>
              </w:rPrChange>
            </w:rPr>
            <w:fldChar w:fldCharType="begin"/>
          </w:r>
          <w:r w:rsidRPr="000A1082" w:rsidDel="00FA3B69">
            <w:rPr>
              <w:color w:val="70AD47" w:themeColor="accent6"/>
              <w:rPrChange w:id="217" w:author="Mathieu Lucas" w:date="2024-05-03T12:38:00Z" w16du:dateUtc="2024-05-03T10:38:00Z">
                <w:rPr/>
              </w:rPrChange>
            </w:rPr>
            <w:delInstrText xml:space="preserve"> HYPERLINK "https://en.wikipedia.org/wiki/Measurement" \o "Measurement" </w:delInstrText>
          </w:r>
          <w:r w:rsidRPr="000A1082" w:rsidDel="00FA3B69">
            <w:rPr>
              <w:color w:val="70AD47" w:themeColor="accent6"/>
              <w:rPrChange w:id="218" w:author="Mathieu Lucas" w:date="2024-05-03T12:38:00Z" w16du:dateUtc="2024-05-03T10:38:00Z">
                <w:rPr/>
              </w:rPrChange>
            </w:rPr>
          </w:r>
          <w:r w:rsidRPr="000A1082" w:rsidDel="00FA3B69">
            <w:rPr>
              <w:color w:val="70AD47" w:themeColor="accent6"/>
              <w:rPrChange w:id="219" w:author="Mathieu Lucas" w:date="2024-05-03T12:38:00Z" w16du:dateUtc="2024-05-03T10:38:00Z">
                <w:rPr/>
              </w:rPrChange>
            </w:rPr>
            <w:fldChar w:fldCharType="separate"/>
          </w:r>
          <w:r w:rsidRPr="000A1082" w:rsidDel="00FA3B69">
            <w:rPr>
              <w:color w:val="70AD47" w:themeColor="accent6"/>
              <w:rPrChange w:id="220" w:author="Mathieu Lucas" w:date="2024-05-03T12:38:00Z" w16du:dateUtc="2024-05-03T10:38:00Z">
                <w:rPr>
                  <w:rStyle w:val="Lienhypertexte"/>
                </w:rPr>
              </w:rPrChange>
            </w:rPr>
            <w:delText>measurement</w:delText>
          </w:r>
          <w:r w:rsidRPr="000A1082" w:rsidDel="00FA3B69">
            <w:rPr>
              <w:color w:val="70AD47" w:themeColor="accent6"/>
              <w:rPrChange w:id="221" w:author="Mathieu Lucas" w:date="2024-05-03T12:38:00Z" w16du:dateUtc="2024-05-03T10:38:00Z">
                <w:rPr/>
              </w:rPrChange>
            </w:rPr>
            <w:fldChar w:fldCharType="end"/>
          </w:r>
        </w:del>
      </w:ins>
      <w:ins w:id="222" w:author="Mathieu Lucas" w:date="2024-05-03T12:30:00Z" w16du:dateUtc="2024-05-03T10:30:00Z">
        <w:r w:rsidR="00FA3B69" w:rsidRPr="000A1082">
          <w:rPr>
            <w:color w:val="70AD47" w:themeColor="accent6"/>
            <w:rPrChange w:id="223" w:author="Mathieu Lucas" w:date="2024-05-03T12:38:00Z" w16du:dateUtc="2024-05-03T10:38:00Z">
              <w:rPr>
                <w:rStyle w:val="Lienhypertexte"/>
              </w:rPr>
            </w:rPrChange>
          </w:rPr>
          <w:t>measurement</w:t>
        </w:r>
      </w:ins>
      <w:ins w:id="224" w:author="Michel Lang" w:date="2024-05-02T11:53:00Z">
        <w:r w:rsidRPr="000A1082">
          <w:rPr>
            <w:color w:val="70AD47" w:themeColor="accent6"/>
            <w:rPrChange w:id="225" w:author="Mathieu Lucas" w:date="2024-05-03T12:38:00Z" w16du:dateUtc="2024-05-03T10:38:00Z">
              <w:rPr/>
            </w:rPrChange>
          </w:rPr>
          <w:t xml:space="preserve"> or </w:t>
        </w:r>
        <w:del w:id="226" w:author="Mathieu Lucas" w:date="2024-05-03T12:30:00Z" w16du:dateUtc="2024-05-03T10:30:00Z">
          <w:r w:rsidRPr="000A1082" w:rsidDel="00FA3B69">
            <w:rPr>
              <w:color w:val="70AD47" w:themeColor="accent6"/>
              <w:rPrChange w:id="227" w:author="Mathieu Lucas" w:date="2024-05-03T12:38:00Z" w16du:dateUtc="2024-05-03T10:38:00Z">
                <w:rPr/>
              </w:rPrChange>
            </w:rPr>
            <w:fldChar w:fldCharType="begin"/>
          </w:r>
          <w:r w:rsidRPr="000A1082" w:rsidDel="00FA3B69">
            <w:rPr>
              <w:color w:val="70AD47" w:themeColor="accent6"/>
              <w:rPrChange w:id="228" w:author="Mathieu Lucas" w:date="2024-05-03T12:38:00Z" w16du:dateUtc="2024-05-03T10:38:00Z">
                <w:rPr/>
              </w:rPrChange>
            </w:rPr>
            <w:delInstrText xml:space="preserve"> HYPERLINK "https://en.wikipedia.org/wiki/Observation" \o "Observation" </w:delInstrText>
          </w:r>
          <w:r w:rsidRPr="000A1082" w:rsidDel="00FA3B69">
            <w:rPr>
              <w:color w:val="70AD47" w:themeColor="accent6"/>
              <w:rPrChange w:id="229" w:author="Mathieu Lucas" w:date="2024-05-03T12:38:00Z" w16du:dateUtc="2024-05-03T10:38:00Z">
                <w:rPr/>
              </w:rPrChange>
            </w:rPr>
          </w:r>
          <w:r w:rsidRPr="000A1082" w:rsidDel="00FA3B69">
            <w:rPr>
              <w:color w:val="70AD47" w:themeColor="accent6"/>
              <w:rPrChange w:id="230" w:author="Mathieu Lucas" w:date="2024-05-03T12:38:00Z" w16du:dateUtc="2024-05-03T10:38:00Z">
                <w:rPr/>
              </w:rPrChange>
            </w:rPr>
            <w:fldChar w:fldCharType="separate"/>
          </w:r>
          <w:r w:rsidRPr="000A1082" w:rsidDel="00FA3B69">
            <w:rPr>
              <w:color w:val="70AD47" w:themeColor="accent6"/>
              <w:rPrChange w:id="231" w:author="Mathieu Lucas" w:date="2024-05-03T12:38:00Z" w16du:dateUtc="2024-05-03T10:38:00Z">
                <w:rPr>
                  <w:rStyle w:val="Lienhypertexte"/>
                </w:rPr>
              </w:rPrChange>
            </w:rPr>
            <w:delText>observation</w:delText>
          </w:r>
          <w:r w:rsidRPr="000A1082" w:rsidDel="00FA3B69">
            <w:rPr>
              <w:color w:val="70AD47" w:themeColor="accent6"/>
              <w:rPrChange w:id="232" w:author="Mathieu Lucas" w:date="2024-05-03T12:38:00Z" w16du:dateUtc="2024-05-03T10:38:00Z">
                <w:rPr/>
              </w:rPrChange>
            </w:rPr>
            <w:fldChar w:fldCharType="end"/>
          </w:r>
        </w:del>
      </w:ins>
      <w:ins w:id="233" w:author="Mathieu Lucas" w:date="2024-05-03T12:30:00Z" w16du:dateUtc="2024-05-03T10:30:00Z">
        <w:r w:rsidR="00FA3B69" w:rsidRPr="000A1082">
          <w:rPr>
            <w:color w:val="70AD47" w:themeColor="accent6"/>
            <w:rPrChange w:id="234" w:author="Mathieu Lucas" w:date="2024-05-03T12:38:00Z" w16du:dateUtc="2024-05-03T10:38:00Z">
              <w:rPr>
                <w:rStyle w:val="Lienhypertexte"/>
              </w:rPr>
            </w:rPrChange>
          </w:rPr>
          <w:t>observation</w:t>
        </w:r>
      </w:ins>
      <w:ins w:id="235" w:author="Michel Lang" w:date="2024-05-02T11:53:00Z">
        <w:r w:rsidRPr="000A1082">
          <w:rPr>
            <w:color w:val="70AD47" w:themeColor="accent6"/>
            <w:rPrChange w:id="236" w:author="Mathieu Lucas" w:date="2024-05-03T12:38:00Z" w16du:dateUtc="2024-05-03T10:38:00Z">
              <w:rPr/>
            </w:rPrChange>
          </w:rPr>
          <w:t xml:space="preserve"> is only partially known.</w:t>
        </w:r>
        <w:del w:id="237" w:author="Mathieu Lucas" w:date="2024-05-03T12:30:00Z" w16du:dateUtc="2024-05-03T10:30:00Z">
          <w:r w:rsidRPr="000A1082" w:rsidDel="00FA3B69">
            <w:rPr>
              <w:color w:val="70AD47" w:themeColor="accent6"/>
              <w:rPrChange w:id="238" w:author="Mathieu Lucas" w:date="2024-05-03T12:38:00Z" w16du:dateUtc="2024-05-03T10:38:00Z">
                <w:rPr/>
              </w:rPrChange>
            </w:rPr>
            <w:delText> </w:delText>
          </w:r>
        </w:del>
      </w:ins>
      <w:ins w:id="239" w:author="Mathieu Lucas" w:date="2024-05-03T12:30:00Z" w16du:dateUtc="2024-05-03T10:30:00Z">
        <w:r w:rsidR="00FA3B69" w:rsidRPr="000A1082">
          <w:rPr>
            <w:color w:val="70AD47" w:themeColor="accent6"/>
          </w:rPr>
          <w:t>“</w:t>
        </w:r>
      </w:ins>
      <w:ins w:id="240" w:author="Michel Lang" w:date="2024-05-02T11:53:00Z">
        <w:del w:id="241" w:author="Mathieu Lucas" w:date="2024-05-03T12:30:00Z" w16du:dateUtc="2024-05-03T10:30:00Z">
          <w:r w:rsidRPr="000A1082" w:rsidDel="00FA3B69">
            <w:rPr>
              <w:color w:val="70AD47" w:themeColor="accent6"/>
              <w:rPrChange w:id="242" w:author="Mathieu Lucas" w:date="2024-05-03T12:38:00Z" w16du:dateUtc="2024-05-03T10:38:00Z">
                <w:rPr/>
              </w:rPrChange>
            </w:rPr>
            <w:delText>»</w:delText>
          </w:r>
        </w:del>
      </w:ins>
    </w:p>
    <w:p w14:paraId="728C7B56" w14:textId="0A62E616" w:rsidR="006226C6" w:rsidRPr="000A1082" w:rsidDel="00FA3B69" w:rsidRDefault="006226C6" w:rsidP="00FA3B69">
      <w:pPr>
        <w:suppressAutoHyphens w:val="0"/>
        <w:autoSpaceDE w:val="0"/>
        <w:autoSpaceDN w:val="0"/>
        <w:adjustRightInd w:val="0"/>
        <w:spacing w:after="0" w:line="240" w:lineRule="auto"/>
        <w:rPr>
          <w:del w:id="243" w:author="Mathieu Lucas" w:date="2024-05-03T12:31:00Z" w16du:dateUtc="2024-05-03T10:31:00Z"/>
          <w:b/>
          <w:bCs/>
          <w:rPrChange w:id="244" w:author="Mathieu Lucas" w:date="2024-05-03T12:38:00Z" w16du:dateUtc="2024-05-03T10:38:00Z">
            <w:rPr>
              <w:del w:id="245" w:author="Mathieu Lucas" w:date="2024-05-03T12:31:00Z" w16du:dateUtc="2024-05-03T10:31:00Z"/>
            </w:rPr>
          </w:rPrChange>
        </w:rPr>
      </w:pPr>
      <w:ins w:id="246" w:author="Michel Lang" w:date="2024-05-02T11:54:00Z">
        <w:r w:rsidRPr="000A1082">
          <w:rPr>
            <w:color w:val="70AD47" w:themeColor="accent6"/>
            <w:rPrChange w:id="247" w:author="Mathieu Lucas" w:date="2024-05-03T12:38:00Z" w16du:dateUtc="2024-05-03T10:38:00Z">
              <w:rPr/>
            </w:rPrChange>
          </w:rPr>
          <w:t xml:space="preserve">Text is changed </w:t>
        </w:r>
        <w:del w:id="248" w:author="Mathieu Lucas" w:date="2024-05-03T12:31:00Z" w16du:dateUtc="2024-05-03T10:31:00Z">
          <w:r w:rsidRPr="000A1082" w:rsidDel="00FA3B69">
            <w:rPr>
              <w:color w:val="70AD47" w:themeColor="accent6"/>
              <w:rPrChange w:id="249" w:author="Mathieu Lucas" w:date="2024-05-03T12:38:00Z" w16du:dateUtc="2024-05-03T10:38:00Z">
                <w:rPr/>
              </w:rPrChange>
            </w:rPr>
            <w:delText>as </w:delText>
          </w:r>
          <w:r w:rsidRPr="000A1082" w:rsidDel="00FA3B69">
            <w:delText>:</w:delText>
          </w:r>
        </w:del>
      </w:ins>
      <w:ins w:id="250" w:author="Mathieu Lucas" w:date="2024-05-03T12:31:00Z" w16du:dateUtc="2024-05-03T10:31:00Z">
        <w:r w:rsidR="00FA3B69" w:rsidRPr="000A1082">
          <w:rPr>
            <w:color w:val="70AD47" w:themeColor="accent6"/>
          </w:rPr>
          <w:t>as:</w:t>
        </w:r>
      </w:ins>
      <w:ins w:id="251" w:author="Michel Lang" w:date="2024-05-02T11:54:00Z">
        <w:r w:rsidRPr="000A1082">
          <w:t xml:space="preserve"> </w:t>
        </w:r>
        <w:del w:id="252" w:author="Mathieu Lucas" w:date="2024-05-03T12:31:00Z" w16du:dateUtc="2024-05-03T10:31:00Z">
          <w:r w:rsidRPr="000A1082" w:rsidDel="00FA3B69">
            <w:delText>« </w:delText>
          </w:r>
        </w:del>
      </w:ins>
      <w:ins w:id="253" w:author="Mathieu Lucas" w:date="2024-05-03T12:31:00Z" w16du:dateUtc="2024-05-03T10:31:00Z">
        <w:r w:rsidR="00FA3B69" w:rsidRPr="000A1082">
          <w:t>“</w:t>
        </w:r>
      </w:ins>
      <w:ins w:id="254" w:author="Michel Lang" w:date="2024-05-02T11:54:00Z">
        <w:r w:rsidRPr="000A1082">
          <w:rPr>
            <w:rPrChange w:id="255" w:author="Mathieu Lucas" w:date="2024-05-03T12:38:00Z" w16du:dateUtc="2024-05-03T10:38:00Z">
              <w:rPr>
                <w:rFonts w:ascii="Times-Roman" w:hAnsi="Times-Roman" w:cs="Times-Roman"/>
                <w:kern w:val="0"/>
                <w:sz w:val="16"/>
                <w:szCs w:val="16"/>
              </w:rPr>
            </w:rPrChange>
          </w:rPr>
          <w:t>A</w:t>
        </w:r>
      </w:ins>
      <w:ins w:id="256" w:author="Mathieu Lucas" w:date="2024-05-03T12:27:00Z" w16du:dateUtc="2024-05-03T10:27:00Z">
        <w:r w:rsidR="00FA3B69" w:rsidRPr="000A1082">
          <w:t xml:space="preserve"> </w:t>
        </w:r>
      </w:ins>
      <w:ins w:id="257" w:author="Michel Lang" w:date="2024-05-02T11:54:00Z">
        <w:r w:rsidRPr="000A1082">
          <w:rPr>
            <w:rPrChange w:id="258" w:author="Mathieu Lucas" w:date="2024-05-03T12:38:00Z" w16du:dateUtc="2024-05-03T10:38:00Z">
              <w:rPr>
                <w:rFonts w:ascii="Times-Roman" w:hAnsi="Times-Roman" w:cs="Times-Roman"/>
                <w:kern w:val="0"/>
                <w:sz w:val="16"/>
                <w:szCs w:val="16"/>
              </w:rPr>
            </w:rPrChange>
          </w:rPr>
          <w:t>specific statistical framework must be used to comply with the censored nature of historical data</w:t>
        </w:r>
        <w:bookmarkStart w:id="259" w:name="_Hlk165632151"/>
        <w:r w:rsidRPr="000A1082">
          <w:rPr>
            <w:rPrChange w:id="260" w:author="Mathieu Lucas" w:date="2024-05-03T12:38:00Z" w16du:dateUtc="2024-05-03T10:38:00Z">
              <w:rPr>
                <w:rFonts w:ascii="Times-Roman" w:hAnsi="Times-Roman" w:cs="Times-Roman"/>
                <w:kern w:val="0"/>
                <w:sz w:val="16"/>
                <w:szCs w:val="16"/>
              </w:rPr>
            </w:rPrChange>
          </w:rPr>
          <w:t xml:space="preserve">, </w:t>
        </w:r>
        <w:del w:id="261" w:author="Mathieu Lucas" w:date="2024-05-03T12:33:00Z" w16du:dateUtc="2024-05-03T10:33:00Z">
          <w:r w:rsidRPr="000A1082" w:rsidDel="000A1082">
            <w:rPr>
              <w:b/>
              <w:bCs/>
              <w:rPrChange w:id="262" w:author="Mathieu Lucas" w:date="2024-05-03T12:38:00Z" w16du:dateUtc="2024-05-03T10:38:00Z">
                <w:rPr>
                  <w:rFonts w:ascii="Times-Roman" w:hAnsi="Times-Roman" w:cs="Times-Roman"/>
                  <w:kern w:val="0"/>
                  <w:sz w:val="16"/>
                  <w:szCs w:val="16"/>
                </w:rPr>
              </w:rPrChange>
            </w:rPr>
            <w:delText>which is only partially known</w:delText>
          </w:r>
        </w:del>
        <w:del w:id="263" w:author="Mathieu Lucas" w:date="2024-05-03T12:31:00Z" w16du:dateUtc="2024-05-03T10:31:00Z">
          <w:r w:rsidRPr="000A1082" w:rsidDel="00FA3B69">
            <w:rPr>
              <w:b/>
              <w:bCs/>
              <w:rPrChange w:id="264" w:author="Mathieu Lucas" w:date="2024-05-03T12:38:00Z" w16du:dateUtc="2024-05-03T10:38:00Z">
                <w:rPr>
                  <w:rFonts w:ascii="Times-Roman" w:hAnsi="Times-Roman" w:cs="Times-Roman"/>
                  <w:kern w:val="0"/>
                  <w:sz w:val="16"/>
                  <w:szCs w:val="16"/>
                </w:rPr>
              </w:rPrChange>
            </w:rPr>
            <w:delText> »</w:delText>
          </w:r>
        </w:del>
        <w:del w:id="265" w:author="Mathieu Lucas" w:date="2024-05-03T12:27:00Z" w16du:dateUtc="2024-05-03T10:27:00Z">
          <w:r w:rsidRPr="000A1082" w:rsidDel="00FA3B69">
            <w:rPr>
              <w:b/>
              <w:bCs/>
              <w:rPrChange w:id="266" w:author="Mathieu Lucas" w:date="2024-05-03T12:38:00Z" w16du:dateUtc="2024-05-03T10:38:00Z">
                <w:rPr>
                  <w:rFonts w:ascii="Times-Roman" w:hAnsi="Times-Roman" w:cs="Times-Roman"/>
                  <w:kern w:val="0"/>
                  <w:sz w:val="16"/>
                  <w:szCs w:val="16"/>
                </w:rPr>
              </w:rPrChange>
            </w:rPr>
            <w:delText>..</w:delText>
          </w:r>
        </w:del>
      </w:ins>
    </w:p>
    <w:p w14:paraId="3A8D6A6E" w14:textId="20E53FA7" w:rsidR="00FA3B69" w:rsidRPr="000A1082" w:rsidRDefault="000A1082" w:rsidP="000A1082">
      <w:pPr>
        <w:suppressAutoHyphens w:val="0"/>
        <w:autoSpaceDE w:val="0"/>
        <w:autoSpaceDN w:val="0"/>
        <w:adjustRightInd w:val="0"/>
        <w:spacing w:after="0" w:line="240" w:lineRule="auto"/>
        <w:rPr>
          <w:ins w:id="267" w:author="Mathieu Lucas" w:date="2024-05-03T12:32:00Z" w16du:dateUtc="2024-05-03T10:32:00Z"/>
          <w:rPrChange w:id="268" w:author="Mathieu Lucas" w:date="2024-05-03T12:38:00Z" w16du:dateUtc="2024-05-03T10:38:00Z">
            <w:rPr>
              <w:ins w:id="269" w:author="Mathieu Lucas" w:date="2024-05-03T12:32:00Z" w16du:dateUtc="2024-05-03T10:32:00Z"/>
              <w:rFonts w:ascii="Times-Roman" w:hAnsi="Times-Roman" w:cs="Times-Roman"/>
              <w:kern w:val="0"/>
              <w:sz w:val="16"/>
              <w:szCs w:val="16"/>
            </w:rPr>
          </w:rPrChange>
        </w:rPr>
      </w:pPr>
      <w:ins w:id="270" w:author="Mathieu Lucas" w:date="2024-05-03T12:33:00Z" w16du:dateUtc="2024-05-03T10:33:00Z">
        <w:r w:rsidRPr="000A1082">
          <w:rPr>
            <w:b/>
            <w:bCs/>
            <w:rPrChange w:id="271" w:author="Mathieu Lucas" w:date="2024-05-03T12:38:00Z" w16du:dateUtc="2024-05-03T10:38:00Z">
              <w:rPr/>
            </w:rPrChange>
          </w:rPr>
          <w:t xml:space="preserve">for which </w:t>
        </w:r>
      </w:ins>
      <w:ins w:id="272" w:author="Mathieu Lucas" w:date="2024-05-03T12:32:00Z" w16du:dateUtc="2024-05-03T10:32:00Z">
        <w:r w:rsidR="00FA3B69" w:rsidRPr="000A1082">
          <w:rPr>
            <w:b/>
            <w:bCs/>
            <w:rPrChange w:id="273" w:author="Mathieu Lucas" w:date="2024-05-03T12:38:00Z" w16du:dateUtc="2024-05-03T10:38:00Z">
              <w:rPr>
                <w:rFonts w:ascii="Times-Roman" w:hAnsi="Times-Roman" w:cs="Times-Roman"/>
                <w:kern w:val="0"/>
                <w:sz w:val="16"/>
                <w:szCs w:val="16"/>
              </w:rPr>
            </w:rPrChange>
          </w:rPr>
          <w:t xml:space="preserve">only floods large enough to induce written records or to trigger flood marks are </w:t>
        </w:r>
      </w:ins>
      <w:ins w:id="274" w:author="Mathieu Lucas" w:date="2024-05-03T12:35:00Z" w16du:dateUtc="2024-05-03T10:35:00Z">
        <w:r w:rsidRPr="000A1082">
          <w:rPr>
            <w:b/>
            <w:bCs/>
          </w:rPr>
          <w:t xml:space="preserve">usually </w:t>
        </w:r>
      </w:ins>
      <w:ins w:id="275" w:author="Mathieu Lucas" w:date="2024-05-03T12:32:00Z" w16du:dateUtc="2024-05-03T10:32:00Z">
        <w:r w:rsidR="00FA3B69" w:rsidRPr="000A1082">
          <w:rPr>
            <w:b/>
            <w:bCs/>
            <w:rPrChange w:id="276" w:author="Mathieu Lucas" w:date="2024-05-03T12:38:00Z" w16du:dateUtc="2024-05-03T10:38:00Z">
              <w:rPr>
                <w:rFonts w:ascii="Times-Roman" w:hAnsi="Times-Roman" w:cs="Times-Roman"/>
                <w:kern w:val="0"/>
                <w:sz w:val="16"/>
                <w:szCs w:val="16"/>
              </w:rPr>
            </w:rPrChange>
          </w:rPr>
          <w:t>recorded</w:t>
        </w:r>
      </w:ins>
      <w:ins w:id="277" w:author="Mathieu Lucas" w:date="2024-05-03T12:35:00Z" w16du:dateUtc="2024-05-03T10:35:00Z">
        <w:r w:rsidRPr="000A1082">
          <w:rPr>
            <w:b/>
            <w:bCs/>
          </w:rPr>
          <w:t>.</w:t>
        </w:r>
      </w:ins>
      <w:bookmarkEnd w:id="259"/>
      <w:ins w:id="278" w:author="Mathieu Lucas" w:date="2024-05-03T12:34:00Z" w16du:dateUtc="2024-05-03T10:34:00Z">
        <w:r w:rsidRPr="000A1082">
          <w:t>”</w:t>
        </w:r>
      </w:ins>
    </w:p>
    <w:p w14:paraId="62B5DA75" w14:textId="77777777" w:rsidR="006226C6" w:rsidRPr="000A1082" w:rsidRDefault="006226C6" w:rsidP="006226C6">
      <w:pPr>
        <w:suppressAutoHyphens w:val="0"/>
        <w:autoSpaceDE w:val="0"/>
        <w:autoSpaceDN w:val="0"/>
        <w:adjustRightInd w:val="0"/>
        <w:spacing w:after="0" w:line="240" w:lineRule="auto"/>
        <w:rPr>
          <w:ins w:id="279" w:author="Mathieu Lucas" w:date="2024-05-03T12:31:00Z" w16du:dateUtc="2024-05-03T10:31:00Z"/>
          <w:rFonts w:ascii="Times-Roman" w:hAnsi="Times-Roman" w:cs="Times-Roman"/>
          <w:kern w:val="0"/>
          <w:sz w:val="16"/>
          <w:szCs w:val="16"/>
        </w:rPr>
      </w:pPr>
    </w:p>
    <w:p w14:paraId="5951B758" w14:textId="77777777" w:rsidR="00FA3B69" w:rsidRPr="000A1082" w:rsidRDefault="00FA3B69" w:rsidP="006226C6">
      <w:pPr>
        <w:suppressAutoHyphens w:val="0"/>
        <w:autoSpaceDE w:val="0"/>
        <w:autoSpaceDN w:val="0"/>
        <w:adjustRightInd w:val="0"/>
        <w:spacing w:after="0" w:line="240" w:lineRule="auto"/>
        <w:rPr>
          <w:ins w:id="280" w:author="Michel Lang" w:date="2024-05-02T11:54:00Z"/>
          <w:rFonts w:ascii="Times-Roman" w:hAnsi="Times-Roman" w:cs="Times-Roman"/>
          <w:kern w:val="0"/>
          <w:sz w:val="16"/>
          <w:szCs w:val="16"/>
        </w:rPr>
      </w:pPr>
    </w:p>
    <w:p w14:paraId="470E929D" w14:textId="10431C7B" w:rsidR="00704948" w:rsidRPr="000A1082" w:rsidRDefault="00F30EA3">
      <w:pPr>
        <w:rPr>
          <w:rPrChange w:id="281" w:author="Mathieu Lucas" w:date="2024-05-03T12:38:00Z" w16du:dateUtc="2024-05-03T10:38:00Z">
            <w:rPr>
              <w:lang w:val="en-NZ"/>
            </w:rPr>
          </w:rPrChange>
        </w:rPr>
      </w:pPr>
      <w:r w:rsidRPr="000A1082">
        <w:rPr>
          <w:rPrChange w:id="282" w:author="Mathieu Lucas" w:date="2024-05-03T12:38:00Z" w16du:dateUtc="2024-05-03T10:38:00Z">
            <w:rPr>
              <w:lang w:val="en-NZ"/>
            </w:rPr>
          </w:rPrChange>
        </w:rPr>
        <w:t xml:space="preserve">L8: </w:t>
      </w:r>
      <w:r w:rsidRPr="0081736E">
        <w:rPr>
          <w:color w:val="ED7D31" w:themeColor="accent2"/>
          <w:rPrChange w:id="283" w:author="Mathieu Lucas" w:date="2024-05-03T15:20:00Z" w16du:dateUtc="2024-05-03T13:20:00Z">
            <w:rPr>
              <w:lang w:val="en-NZ"/>
            </w:rPr>
          </w:rPrChange>
        </w:rPr>
        <w:t>Remove “Indeed”</w:t>
      </w:r>
      <w:r w:rsidRPr="000A1082">
        <w:rPr>
          <w:rPrChange w:id="284" w:author="Mathieu Lucas" w:date="2024-05-03T12:38:00Z" w16du:dateUtc="2024-05-03T10:38:00Z">
            <w:rPr>
              <w:lang w:val="en-NZ"/>
            </w:rPr>
          </w:rPrChange>
        </w:rPr>
        <w:t xml:space="preserve">: </w:t>
      </w:r>
      <w:del w:id="285" w:author="Mathieu Lucas" w:date="2024-05-03T15:20:00Z" w16du:dateUtc="2024-05-03T13:20:00Z">
        <w:r w:rsidRPr="000A1082" w:rsidDel="0081736E">
          <w:rPr>
            <w:color w:val="70AD47" w:themeColor="accent6"/>
            <w:rPrChange w:id="286" w:author="Mathieu Lucas" w:date="2024-05-03T12:38:00Z" w16du:dateUtc="2024-05-03T10:38:00Z">
              <w:rPr>
                <w:color w:val="70AD47" w:themeColor="accent6"/>
                <w:lang w:val="en-NZ"/>
              </w:rPr>
            </w:rPrChange>
          </w:rPr>
          <w:delText>OK</w:delText>
        </w:r>
      </w:del>
      <w:ins w:id="287" w:author="Mathieu Lucas" w:date="2024-05-03T15:20:00Z" w16du:dateUtc="2024-05-03T13:20:00Z">
        <w:r w:rsidR="0081736E">
          <w:rPr>
            <w:color w:val="70AD47" w:themeColor="accent6"/>
          </w:rPr>
          <w:t>The word has been removed</w:t>
        </w:r>
      </w:ins>
    </w:p>
    <w:p w14:paraId="151B6C87" w14:textId="5AA04133" w:rsidR="00704948" w:rsidRPr="000A1082" w:rsidDel="000A1082" w:rsidRDefault="00F30EA3" w:rsidP="000A1082">
      <w:pPr>
        <w:rPr>
          <w:del w:id="288" w:author="Mathieu Lucas" w:date="2024-05-03T12:36:00Z" w16du:dateUtc="2024-05-03T10:36:00Z"/>
          <w:color w:val="70AD47" w:themeColor="accent6"/>
          <w:rPrChange w:id="289" w:author="Mathieu Lucas" w:date="2024-05-03T12:38:00Z" w16du:dateUtc="2024-05-03T10:38:00Z">
            <w:rPr>
              <w:del w:id="290" w:author="Mathieu Lucas" w:date="2024-05-03T12:36:00Z" w16du:dateUtc="2024-05-03T10:36:00Z"/>
              <w:color w:val="FF0000"/>
            </w:rPr>
          </w:rPrChange>
        </w:rPr>
        <w:pPrChange w:id="291" w:author="Mathieu Lucas" w:date="2024-05-03T12:37:00Z" w16du:dateUtc="2024-05-03T10:37:00Z">
          <w:pPr/>
        </w:pPrChange>
      </w:pPr>
      <w:r w:rsidRPr="000A1082">
        <w:t xml:space="preserve">L75: </w:t>
      </w:r>
      <w:r w:rsidRPr="0081736E">
        <w:rPr>
          <w:color w:val="ED7D31" w:themeColor="accent2"/>
          <w:rPrChange w:id="292" w:author="Mathieu Lucas" w:date="2024-05-03T15:20:00Z" w16du:dateUtc="2024-05-03T13:20:00Z">
            <w:rPr/>
          </w:rPrChange>
        </w:rPr>
        <w:t>I’m intrigued to know how?</w:t>
      </w:r>
      <w:r w:rsidRPr="0081736E">
        <w:rPr>
          <w:color w:val="ED7D31" w:themeColor="accent2"/>
          <w:rPrChange w:id="293" w:author="Mathieu Lucas" w:date="2024-05-03T15:20:00Z" w16du:dateUtc="2024-05-03T13:20:00Z">
            <w:rPr>
              <w:color w:val="FF0000"/>
            </w:rPr>
          </w:rPrChange>
        </w:rPr>
        <w:t xml:space="preserve"> </w:t>
      </w:r>
      <w:ins w:id="294" w:author="Mathieu Lucas" w:date="2024-05-03T12:37:00Z" w16du:dateUtc="2024-05-03T10:37:00Z">
        <w:r w:rsidR="000A1082" w:rsidRPr="000A1082">
          <w:rPr>
            <w:color w:val="70AD47" w:themeColor="accent6"/>
            <w:rPrChange w:id="295" w:author="Mathieu Lucas" w:date="2024-05-03T12:38:00Z" w16du:dateUtc="2024-05-03T10:38:00Z">
              <w:rPr>
                <w:color w:val="FF0000"/>
              </w:rPr>
            </w:rPrChange>
          </w:rPr>
          <w:t xml:space="preserve">The following </w:t>
        </w:r>
      </w:ins>
      <w:ins w:id="296" w:author="Mathieu Lucas" w:date="2024-05-03T12:43:00Z" w16du:dateUtc="2024-05-03T10:43:00Z">
        <w:r w:rsidR="000A1082">
          <w:rPr>
            <w:color w:val="70AD47" w:themeColor="accent6"/>
          </w:rPr>
          <w:t>sentences</w:t>
        </w:r>
      </w:ins>
      <w:ins w:id="297" w:author="Mathieu Lucas" w:date="2024-05-03T12:37:00Z" w16du:dateUtc="2024-05-03T10:37:00Z">
        <w:r w:rsidR="000A1082" w:rsidRPr="000A1082">
          <w:rPr>
            <w:color w:val="70AD47" w:themeColor="accent6"/>
            <w:rPrChange w:id="298" w:author="Mathieu Lucas" w:date="2024-05-03T12:38:00Z" w16du:dateUtc="2024-05-03T10:38:00Z">
              <w:rPr>
                <w:color w:val="FF0000"/>
              </w:rPr>
            </w:rPrChange>
          </w:rPr>
          <w:t xml:space="preserve"> </w:t>
        </w:r>
      </w:ins>
      <w:ins w:id="299" w:author="Mathieu Lucas" w:date="2024-05-03T12:43:00Z" w16du:dateUtc="2024-05-03T10:43:00Z">
        <w:r w:rsidR="005C1D8D">
          <w:rPr>
            <w:color w:val="70AD47" w:themeColor="accent6"/>
          </w:rPr>
          <w:t>have</w:t>
        </w:r>
      </w:ins>
      <w:ins w:id="300" w:author="Mathieu Lucas" w:date="2024-05-03T12:37:00Z" w16du:dateUtc="2024-05-03T10:37:00Z">
        <w:r w:rsidR="000A1082" w:rsidRPr="000A1082">
          <w:rPr>
            <w:color w:val="70AD47" w:themeColor="accent6"/>
            <w:rPrChange w:id="301" w:author="Mathieu Lucas" w:date="2024-05-03T12:38:00Z" w16du:dateUtc="2024-05-03T10:38:00Z">
              <w:rPr>
                <w:color w:val="FF0000"/>
              </w:rPr>
            </w:rPrChange>
          </w:rPr>
          <w:t xml:space="preserve"> been added to clarify this point:</w:t>
        </w:r>
      </w:ins>
      <w:del w:id="302" w:author="Mathieu Lucas" w:date="2024-05-03T12:36:00Z" w16du:dateUtc="2024-05-03T10:36:00Z">
        <w:r w:rsidRPr="000A1082" w:rsidDel="000A1082">
          <w:rPr>
            <w:color w:val="70AD47" w:themeColor="accent6"/>
            <w:rPrChange w:id="303" w:author="Mathieu Lucas" w:date="2024-05-03T12:38:00Z" w16du:dateUtc="2024-05-03T10:38:00Z">
              <w:rPr>
                <w:color w:val="FF0000"/>
              </w:rPr>
            </w:rPrChange>
          </w:rPr>
          <w:delText xml:space="preserve">How what? How are uncertainties determined? (“…with discharge uncertainties carefully determined by Lucas et al. (2023)”). </w:delText>
        </w:r>
      </w:del>
    </w:p>
    <w:p w14:paraId="581F2233" w14:textId="20E26707" w:rsidR="00704948" w:rsidRPr="000A1082" w:rsidDel="000A1082" w:rsidRDefault="00F30EA3" w:rsidP="000A1082">
      <w:pPr>
        <w:rPr>
          <w:ins w:id="304" w:author="Michel Lang" w:date="2024-05-02T11:57:00Z"/>
          <w:del w:id="305" w:author="Mathieu Lucas" w:date="2024-05-03T12:36:00Z" w16du:dateUtc="2024-05-03T10:36:00Z"/>
          <w:color w:val="70AD47" w:themeColor="accent6"/>
          <w:rPrChange w:id="306" w:author="Mathieu Lucas" w:date="2024-05-03T12:38:00Z" w16du:dateUtc="2024-05-03T10:38:00Z">
            <w:rPr>
              <w:ins w:id="307" w:author="Michel Lang" w:date="2024-05-02T11:57:00Z"/>
              <w:del w:id="308" w:author="Mathieu Lucas" w:date="2024-05-03T12:36:00Z" w16du:dateUtc="2024-05-03T10:36:00Z"/>
              <w:color w:val="FF0000"/>
            </w:rPr>
          </w:rPrChange>
        </w:rPr>
        <w:pPrChange w:id="309" w:author="Mathieu Lucas" w:date="2024-05-03T12:37:00Z" w16du:dateUtc="2024-05-03T10:37:00Z">
          <w:pPr/>
        </w:pPrChange>
      </w:pPr>
      <w:commentRangeStart w:id="310"/>
      <w:del w:id="311" w:author="Mathieu Lucas" w:date="2024-05-03T12:36:00Z" w16du:dateUtc="2024-05-03T10:36:00Z">
        <w:r w:rsidRPr="000A1082" w:rsidDel="000A1082">
          <w:rPr>
            <w:color w:val="70AD47" w:themeColor="accent6"/>
            <w:rPrChange w:id="312" w:author="Mathieu Lucas" w:date="2024-05-03T12:38:00Z" w16du:dateUtc="2024-05-03T10:38:00Z">
              <w:rPr>
                <w:color w:val="FF0000"/>
              </w:rPr>
            </w:rPrChange>
          </w:rPr>
          <w:delText>Modification de la phrase ? “…</w:delText>
        </w:r>
        <w:commentRangeEnd w:id="310"/>
        <w:r w:rsidRPr="000A1082" w:rsidDel="000A1082">
          <w:rPr>
            <w:color w:val="70AD47" w:themeColor="accent6"/>
            <w:rPrChange w:id="313" w:author="Mathieu Lucas" w:date="2024-05-03T12:38:00Z" w16du:dateUtc="2024-05-03T10:38:00Z">
              <w:rPr/>
            </w:rPrChange>
          </w:rPr>
          <w:commentReference w:id="310"/>
        </w:r>
        <w:r w:rsidRPr="000A1082" w:rsidDel="000A1082">
          <w:rPr>
            <w:color w:val="70AD47" w:themeColor="accent6"/>
            <w:rPrChange w:id="314" w:author="Mathieu Lucas" w:date="2024-05-03T12:38:00Z" w16du:dateUtc="2024-05-03T10:38:00Z">
              <w:rPr>
                <w:color w:val="FF0000"/>
              </w:rPr>
            </w:rPrChange>
          </w:rPr>
          <w:delText>with uncertainties carefully determined and propagated at each step of the discharge estimation procedure by Lucas et al.”</w:delText>
        </w:r>
      </w:del>
    </w:p>
    <w:p w14:paraId="340C4689" w14:textId="261EDADF" w:rsidR="006226C6" w:rsidRPr="000A1082" w:rsidRDefault="006226C6" w:rsidP="000A1082">
      <w:pPr>
        <w:rPr>
          <w:ins w:id="315" w:author="Michel Lang" w:date="2024-05-02T11:57:00Z"/>
          <w:color w:val="70AD47" w:themeColor="accent6"/>
          <w:rPrChange w:id="316" w:author="Mathieu Lucas" w:date="2024-05-03T12:38:00Z" w16du:dateUtc="2024-05-03T10:38:00Z">
            <w:rPr>
              <w:ins w:id="317" w:author="Michel Lang" w:date="2024-05-02T11:57:00Z"/>
              <w:color w:val="FF0000"/>
            </w:rPr>
          </w:rPrChange>
        </w:rPr>
      </w:pPr>
      <w:commentRangeStart w:id="318"/>
      <w:ins w:id="319" w:author="Michel Lang" w:date="2024-05-02T11:57:00Z">
        <w:del w:id="320" w:author="Mathieu Lucas" w:date="2024-05-03T12:36:00Z" w16du:dateUtc="2024-05-03T10:36:00Z">
          <w:r w:rsidRPr="000A1082" w:rsidDel="000A1082">
            <w:rPr>
              <w:color w:val="70AD47" w:themeColor="accent6"/>
              <w:rPrChange w:id="321" w:author="Mathieu Lucas" w:date="2024-05-03T12:38:00Z" w16du:dateUtc="2024-05-03T10:38:00Z">
                <w:rPr>
                  <w:color w:val="FF0000"/>
                </w:rPr>
              </w:rPrChange>
            </w:rPr>
            <w:delText>New</w:delText>
          </w:r>
        </w:del>
      </w:ins>
      <w:commentRangeEnd w:id="318"/>
      <w:ins w:id="322" w:author="Michel Lang" w:date="2024-05-02T14:38:00Z">
        <w:del w:id="323" w:author="Mathieu Lucas" w:date="2024-05-03T12:36:00Z" w16du:dateUtc="2024-05-03T10:36:00Z">
          <w:r w:rsidR="00522FC7" w:rsidRPr="000A1082" w:rsidDel="000A1082">
            <w:rPr>
              <w:color w:val="70AD47" w:themeColor="accent6"/>
              <w:rPrChange w:id="324" w:author="Mathieu Lucas" w:date="2024-05-03T12:38:00Z" w16du:dateUtc="2024-05-03T10:38:00Z">
                <w:rPr>
                  <w:rStyle w:val="Marquedecommentaire"/>
                </w:rPr>
              </w:rPrChange>
            </w:rPr>
            <w:commentReference w:id="318"/>
          </w:r>
        </w:del>
      </w:ins>
      <w:ins w:id="325" w:author="Michel Lang" w:date="2024-05-02T11:57:00Z">
        <w:del w:id="326" w:author="Mathieu Lucas" w:date="2024-05-03T12:36:00Z" w16du:dateUtc="2024-05-03T10:36:00Z">
          <w:r w:rsidRPr="000A1082" w:rsidDel="000A1082">
            <w:rPr>
              <w:color w:val="70AD47" w:themeColor="accent6"/>
              <w:rPrChange w:id="327" w:author="Mathieu Lucas" w:date="2024-05-03T12:38:00Z" w16du:dateUtc="2024-05-03T10:38:00Z">
                <w:rPr>
                  <w:color w:val="FF0000"/>
                </w:rPr>
              </w:rPrChange>
            </w:rPr>
            <w:delText xml:space="preserve"> text:</w:delText>
          </w:r>
        </w:del>
      </w:ins>
    </w:p>
    <w:p w14:paraId="58A94ADB" w14:textId="501D0DBD" w:rsidR="003B71B5" w:rsidRPr="000A1082" w:rsidRDefault="006226C6" w:rsidP="000A1082">
      <w:pPr>
        <w:rPr>
          <w:ins w:id="328" w:author="Michel Lang" w:date="2024-05-02T12:03:00Z"/>
          <w:rPrChange w:id="329" w:author="Mathieu Lucas" w:date="2024-05-03T12:38:00Z" w16du:dateUtc="2024-05-03T10:38:00Z">
            <w:rPr>
              <w:ins w:id="330" w:author="Michel Lang" w:date="2024-05-02T12:03:00Z"/>
              <w:rFonts w:ascii="Times-Roman" w:hAnsi="Times-Roman" w:cs="Times-Roman"/>
              <w:kern w:val="0"/>
              <w:sz w:val="16"/>
              <w:szCs w:val="16"/>
            </w:rPr>
          </w:rPrChange>
        </w:rPr>
        <w:pPrChange w:id="331" w:author="Mathieu Lucas" w:date="2024-05-03T12:38:00Z" w16du:dateUtc="2024-05-03T10:38:00Z">
          <w:pPr>
            <w:suppressAutoHyphens w:val="0"/>
            <w:autoSpaceDE w:val="0"/>
            <w:autoSpaceDN w:val="0"/>
            <w:adjustRightInd w:val="0"/>
            <w:spacing w:after="0" w:line="240" w:lineRule="auto"/>
          </w:pPr>
        </w:pPrChange>
      </w:pPr>
      <w:r w:rsidRPr="000A1082">
        <w:rPr>
          <w:rPrChange w:id="332" w:author="Mathieu Lucas" w:date="2024-05-03T12:38:00Z" w16du:dateUtc="2024-05-03T10:38:00Z">
            <w:rPr>
              <w:color w:val="FF0000"/>
            </w:rPr>
          </w:rPrChange>
        </w:rPr>
        <w:t>“</w:t>
      </w:r>
      <w:bookmarkStart w:id="333" w:name="_Hlk165633695"/>
      <w:r w:rsidRPr="000A1082">
        <w:rPr>
          <w:rPrChange w:id="334" w:author="Mathieu Lucas" w:date="2024-05-03T12:38:00Z" w16du:dateUtc="2024-05-03T10:38:00Z">
            <w:rPr>
              <w:rFonts w:ascii="Times-Roman" w:hAnsi="Times-Roman" w:cs="Times-Roman"/>
              <w:kern w:val="0"/>
              <w:sz w:val="16"/>
              <w:szCs w:val="16"/>
            </w:rPr>
          </w:rPrChange>
        </w:rPr>
        <w:t xml:space="preserve">This FFA model and several variants are applied to a case study based on the Rhône River at </w:t>
      </w:r>
      <w:proofErr w:type="spellStart"/>
      <w:r w:rsidRPr="000A1082">
        <w:rPr>
          <w:rPrChange w:id="335" w:author="Mathieu Lucas" w:date="2024-05-03T12:38:00Z" w16du:dateUtc="2024-05-03T10:38:00Z">
            <w:rPr>
              <w:rFonts w:ascii="Times-Roman" w:hAnsi="Times-Roman" w:cs="Times-Roman"/>
              <w:kern w:val="0"/>
              <w:sz w:val="16"/>
              <w:szCs w:val="16"/>
            </w:rPr>
          </w:rPrChange>
        </w:rPr>
        <w:t>Beaucaire</w:t>
      </w:r>
      <w:proofErr w:type="spellEnd"/>
      <w:r w:rsidRPr="000A1082">
        <w:rPr>
          <w:rPrChange w:id="336" w:author="Mathieu Lucas" w:date="2024-05-03T12:38:00Z" w16du:dateUtc="2024-05-03T10:38:00Z">
            <w:rPr>
              <w:rFonts w:ascii="Times-Roman" w:hAnsi="Times-Roman" w:cs="Times-Roman"/>
              <w:kern w:val="0"/>
              <w:sz w:val="16"/>
              <w:szCs w:val="16"/>
            </w:rPr>
          </w:rPrChange>
        </w:rPr>
        <w:t>, France, offering a very long systematic record (1816-2020, 205 years), with discharge uncertainties car</w:t>
      </w:r>
      <w:r w:rsidR="003B71B5" w:rsidRPr="000A1082">
        <w:rPr>
          <w:rPrChange w:id="337" w:author="Mathieu Lucas" w:date="2024-05-03T12:38:00Z" w16du:dateUtc="2024-05-03T10:38:00Z">
            <w:rPr>
              <w:rFonts w:ascii="Times-Roman" w:hAnsi="Times-Roman" w:cs="Times-Roman"/>
              <w:kern w:val="0"/>
              <w:sz w:val="16"/>
              <w:szCs w:val="16"/>
            </w:rPr>
          </w:rPrChange>
        </w:rPr>
        <w:t xml:space="preserve">efully determined. </w:t>
      </w:r>
      <w:ins w:id="338" w:author="Michel Lang" w:date="2024-05-02T12:01:00Z">
        <w:r w:rsidR="003B71B5" w:rsidRPr="000A1082">
          <w:rPr>
            <w:b/>
            <w:bCs/>
            <w:rPrChange w:id="339" w:author="Mathieu Lucas" w:date="2024-05-03T12:39:00Z" w16du:dateUtc="2024-05-03T10:39:00Z">
              <w:rPr>
                <w:rFonts w:ascii="Times-Roman" w:hAnsi="Times-Roman" w:cs="Times-Roman"/>
                <w:kern w:val="0"/>
                <w:sz w:val="16"/>
                <w:szCs w:val="16"/>
              </w:rPr>
            </w:rPrChange>
          </w:rPr>
          <w:t xml:space="preserve">An uncertainty propagation chain developed </w:t>
        </w:r>
      </w:ins>
      <w:r w:rsidRPr="000A1082">
        <w:rPr>
          <w:b/>
          <w:bCs/>
          <w:rPrChange w:id="340" w:author="Mathieu Lucas" w:date="2024-05-03T12:39:00Z" w16du:dateUtc="2024-05-03T10:39:00Z">
            <w:rPr>
              <w:rFonts w:ascii="Times-Roman" w:hAnsi="Times-Roman" w:cs="Times-Roman"/>
              <w:kern w:val="0"/>
              <w:sz w:val="16"/>
              <w:szCs w:val="16"/>
            </w:rPr>
          </w:rPrChange>
        </w:rPr>
        <w:t xml:space="preserve">by Lucas </w:t>
      </w:r>
      <w:r w:rsidRPr="000A1082">
        <w:rPr>
          <w:b/>
          <w:bCs/>
          <w:rPrChange w:id="341" w:author="Mathieu Lucas" w:date="2024-05-03T12:39:00Z" w16du:dateUtc="2024-05-03T10:39:00Z">
            <w:rPr>
              <w:rFonts w:ascii="Times-Italic" w:hAnsi="Times-Italic" w:cs="Times-Italic"/>
              <w:i/>
              <w:iCs/>
              <w:kern w:val="0"/>
              <w:sz w:val="16"/>
              <w:szCs w:val="16"/>
            </w:rPr>
          </w:rPrChange>
        </w:rPr>
        <w:t xml:space="preserve">et al. </w:t>
      </w:r>
      <w:r w:rsidRPr="000A1082">
        <w:rPr>
          <w:b/>
          <w:bCs/>
          <w:rPrChange w:id="342" w:author="Mathieu Lucas" w:date="2024-05-03T12:39:00Z" w16du:dateUtc="2024-05-03T10:39:00Z">
            <w:rPr>
              <w:rFonts w:ascii="Times-Roman" w:hAnsi="Times-Roman" w:cs="Times-Roman"/>
              <w:kern w:val="0"/>
              <w:sz w:val="16"/>
              <w:szCs w:val="16"/>
            </w:rPr>
          </w:rPrChange>
        </w:rPr>
        <w:lastRenderedPageBreak/>
        <w:t>(2023)</w:t>
      </w:r>
      <w:ins w:id="343" w:author="Michel Lang" w:date="2024-05-02T12:02:00Z">
        <w:r w:rsidR="003B71B5" w:rsidRPr="000A1082">
          <w:rPr>
            <w:b/>
            <w:bCs/>
            <w:rPrChange w:id="344" w:author="Mathieu Lucas" w:date="2024-05-03T12:39:00Z" w16du:dateUtc="2024-05-03T10:39:00Z">
              <w:rPr>
                <w:rFonts w:ascii="Times-Roman" w:hAnsi="Times-Roman" w:cs="Times-Roman"/>
                <w:kern w:val="0"/>
                <w:sz w:val="16"/>
                <w:szCs w:val="16"/>
              </w:rPr>
            </w:rPrChange>
          </w:rPr>
          <w:t xml:space="preserve"> accounts for </w:t>
        </w:r>
        <w:del w:id="345" w:author="Mathieu Lucas" w:date="2024-05-03T12:40:00Z" w16du:dateUtc="2024-05-03T10:40:00Z">
          <w:r w:rsidR="003B71B5" w:rsidRPr="000A1082" w:rsidDel="000A1082">
            <w:rPr>
              <w:b/>
              <w:bCs/>
              <w:rPrChange w:id="346" w:author="Mathieu Lucas" w:date="2024-05-03T12:39:00Z" w16du:dateUtc="2024-05-03T10:39:00Z">
                <w:rPr>
                  <w:rFonts w:ascii="Times-Roman" w:hAnsi="Times-Roman" w:cs="Times-Roman"/>
                  <w:kern w:val="0"/>
                  <w:sz w:val="16"/>
                  <w:szCs w:val="16"/>
                </w:rPr>
              </w:rPrChange>
            </w:rPr>
            <w:delText xml:space="preserve">three kinds of </w:delText>
          </w:r>
        </w:del>
        <w:r w:rsidR="003B71B5" w:rsidRPr="000A1082">
          <w:rPr>
            <w:b/>
            <w:bCs/>
            <w:rPrChange w:id="347" w:author="Mathieu Lucas" w:date="2024-05-03T12:39:00Z" w16du:dateUtc="2024-05-03T10:39:00Z">
              <w:rPr>
                <w:rFonts w:ascii="Times-Roman" w:hAnsi="Times-Roman" w:cs="Times-Roman"/>
                <w:kern w:val="0"/>
                <w:sz w:val="16"/>
                <w:szCs w:val="16"/>
              </w:rPr>
            </w:rPrChange>
          </w:rPr>
          <w:t>error</w:t>
        </w:r>
      </w:ins>
      <w:ins w:id="348" w:author="Mathieu Lucas" w:date="2024-05-03T12:39:00Z" w16du:dateUtc="2024-05-03T10:39:00Z">
        <w:r w:rsidR="000A1082">
          <w:rPr>
            <w:b/>
            <w:bCs/>
          </w:rPr>
          <w:t>s</w:t>
        </w:r>
      </w:ins>
      <w:ins w:id="349" w:author="Michel Lang" w:date="2024-05-02T12:02:00Z">
        <w:del w:id="350" w:author="Mathieu Lucas" w:date="2024-05-03T12:39:00Z" w16du:dateUtc="2024-05-03T10:39:00Z">
          <w:r w:rsidR="003B71B5" w:rsidRPr="000A1082" w:rsidDel="000A1082">
            <w:rPr>
              <w:b/>
              <w:bCs/>
              <w:rPrChange w:id="351" w:author="Mathieu Lucas" w:date="2024-05-03T12:39:00Z" w16du:dateUtc="2024-05-03T10:39:00Z">
                <w:rPr>
                  <w:rFonts w:ascii="Times-Roman" w:hAnsi="Times-Roman" w:cs="Times-Roman"/>
                  <w:kern w:val="0"/>
                  <w:sz w:val="16"/>
                  <w:szCs w:val="16"/>
                </w:rPr>
              </w:rPrChange>
            </w:rPr>
            <w:delText>,</w:delText>
          </w:r>
        </w:del>
        <w:r w:rsidR="003B71B5" w:rsidRPr="000A1082">
          <w:rPr>
            <w:b/>
            <w:bCs/>
            <w:rPrChange w:id="352" w:author="Mathieu Lucas" w:date="2024-05-03T12:39:00Z" w16du:dateUtc="2024-05-03T10:39:00Z">
              <w:rPr>
                <w:rFonts w:ascii="Times-Roman" w:hAnsi="Times-Roman" w:cs="Times-Roman"/>
                <w:kern w:val="0"/>
                <w:sz w:val="16"/>
                <w:szCs w:val="16"/>
              </w:rPr>
            </w:rPrChange>
          </w:rPr>
          <w:t xml:space="preserve"> </w:t>
        </w:r>
      </w:ins>
      <w:ins w:id="353" w:author="Mathieu Lucas" w:date="2024-05-03T12:40:00Z" w16du:dateUtc="2024-05-03T10:40:00Z">
        <w:r w:rsidR="000A1082">
          <w:rPr>
            <w:b/>
            <w:bCs/>
          </w:rPr>
          <w:t xml:space="preserve">on </w:t>
        </w:r>
      </w:ins>
      <w:ins w:id="354" w:author="Michel Lang" w:date="2024-05-02T12:02:00Z">
        <w:del w:id="355" w:author="Mathieu Lucas" w:date="2024-05-03T12:39:00Z" w16du:dateUtc="2024-05-03T10:39:00Z">
          <w:r w:rsidR="003B71B5" w:rsidRPr="000A1082" w:rsidDel="000A1082">
            <w:rPr>
              <w:b/>
              <w:bCs/>
              <w:rPrChange w:id="356" w:author="Mathieu Lucas" w:date="2024-05-03T12:39:00Z" w16du:dateUtc="2024-05-03T10:39:00Z">
                <w:rPr>
                  <w:rFonts w:ascii="Times-Roman" w:hAnsi="Times-Roman" w:cs="Times-Roman"/>
                  <w:kern w:val="0"/>
                  <w:sz w:val="16"/>
                  <w:szCs w:val="16"/>
                </w:rPr>
              </w:rPrChange>
            </w:rPr>
            <w:delText xml:space="preserve">on </w:delText>
          </w:r>
        </w:del>
        <w:r w:rsidR="003B71B5" w:rsidRPr="000A1082">
          <w:rPr>
            <w:b/>
            <w:bCs/>
            <w:rPrChange w:id="357" w:author="Mathieu Lucas" w:date="2024-05-03T12:39:00Z" w16du:dateUtc="2024-05-03T10:39:00Z">
              <w:rPr>
                <w:rFonts w:ascii="Times-Roman" w:hAnsi="Times-Roman" w:cs="Times-Roman"/>
                <w:kern w:val="0"/>
                <w:sz w:val="16"/>
                <w:szCs w:val="16"/>
              </w:rPr>
            </w:rPrChange>
          </w:rPr>
          <w:t>stage and gauging measurement</w:t>
        </w:r>
      </w:ins>
      <w:ins w:id="358" w:author="Mathieu Lucas" w:date="2024-05-03T12:40:00Z" w16du:dateUtc="2024-05-03T10:40:00Z">
        <w:r w:rsidR="000A1082">
          <w:rPr>
            <w:b/>
            <w:bCs/>
          </w:rPr>
          <w:t>s,</w:t>
        </w:r>
      </w:ins>
      <w:ins w:id="359" w:author="Michel Lang" w:date="2024-05-02T12:02:00Z">
        <w:r w:rsidR="003B71B5" w:rsidRPr="000A1082">
          <w:rPr>
            <w:b/>
            <w:bCs/>
            <w:rPrChange w:id="360" w:author="Mathieu Lucas" w:date="2024-05-03T12:39:00Z" w16du:dateUtc="2024-05-03T10:39:00Z">
              <w:rPr>
                <w:rFonts w:ascii="Times-Roman" w:hAnsi="Times-Roman" w:cs="Times-Roman"/>
                <w:kern w:val="0"/>
                <w:sz w:val="16"/>
                <w:szCs w:val="16"/>
              </w:rPr>
            </w:rPrChange>
          </w:rPr>
          <w:t xml:space="preserve"> and rating curve</w:t>
        </w:r>
      </w:ins>
      <w:ins w:id="361" w:author="Mathieu Lucas" w:date="2024-05-03T12:40:00Z" w16du:dateUtc="2024-05-03T10:40:00Z">
        <w:r w:rsidR="000A1082">
          <w:rPr>
            <w:b/>
            <w:bCs/>
          </w:rPr>
          <w:t xml:space="preserve"> estimation</w:t>
        </w:r>
      </w:ins>
      <w:ins w:id="362" w:author="Michel Lang" w:date="2024-05-02T12:03:00Z">
        <w:r w:rsidR="003B71B5" w:rsidRPr="000A1082">
          <w:rPr>
            <w:rPrChange w:id="363" w:author="Mathieu Lucas" w:date="2024-05-03T12:41:00Z" w16du:dateUtc="2024-05-03T10:41:00Z">
              <w:rPr>
                <w:rFonts w:ascii="Times-Roman" w:hAnsi="Times-Roman" w:cs="Times-Roman"/>
                <w:kern w:val="0"/>
                <w:sz w:val="16"/>
                <w:szCs w:val="16"/>
              </w:rPr>
            </w:rPrChange>
          </w:rPr>
          <w:t>.</w:t>
        </w:r>
      </w:ins>
      <w:del w:id="364" w:author="Michel Lang" w:date="2024-05-02T12:03:00Z">
        <w:r w:rsidRPr="000A1082" w:rsidDel="003B71B5">
          <w:rPr>
            <w:rPrChange w:id="365" w:author="Mathieu Lucas" w:date="2024-05-03T12:41:00Z" w16du:dateUtc="2024-05-03T10:41:00Z">
              <w:rPr>
                <w:rFonts w:ascii="Times-Roman" w:hAnsi="Times-Roman" w:cs="Times-Roman"/>
                <w:kern w:val="0"/>
                <w:sz w:val="16"/>
                <w:szCs w:val="16"/>
              </w:rPr>
            </w:rPrChange>
          </w:rPr>
          <w:delText>, and a collection of historical floods from 1500 to 1815 (Pichard and Roucaute, 2014)</w:delText>
        </w:r>
      </w:del>
      <w:del w:id="366" w:author="Mathieu Lucas" w:date="2024-05-03T12:39:00Z" w16du:dateUtc="2024-05-03T10:39:00Z">
        <w:r w:rsidRPr="000A1082" w:rsidDel="000A1082">
          <w:rPr>
            <w:rPrChange w:id="367" w:author="Mathieu Lucas" w:date="2024-05-03T12:41:00Z" w16du:dateUtc="2024-05-03T10:41:00Z">
              <w:rPr>
                <w:rFonts w:ascii="Times-Roman" w:hAnsi="Times-Roman" w:cs="Times-Roman"/>
                <w:kern w:val="0"/>
                <w:sz w:val="16"/>
                <w:szCs w:val="16"/>
              </w:rPr>
            </w:rPrChange>
          </w:rPr>
          <w:delText>.</w:delText>
        </w:r>
      </w:del>
      <w:r w:rsidRPr="000A1082">
        <w:rPr>
          <w:rPrChange w:id="368" w:author="Mathieu Lucas" w:date="2024-05-03T12:41:00Z" w16du:dateUtc="2024-05-03T10:41:00Z">
            <w:rPr>
              <w:rFonts w:ascii="Times-Roman" w:hAnsi="Times-Roman" w:cs="Times-Roman"/>
              <w:kern w:val="0"/>
              <w:sz w:val="16"/>
              <w:szCs w:val="16"/>
            </w:rPr>
          </w:rPrChange>
        </w:rPr>
        <w:t xml:space="preserve"> </w:t>
      </w:r>
      <w:bookmarkEnd w:id="333"/>
      <w:r w:rsidRPr="000A1082">
        <w:rPr>
          <w:rPrChange w:id="369" w:author="Mathieu Lucas" w:date="2024-05-03T12:41:00Z" w16du:dateUtc="2024-05-03T10:41:00Z">
            <w:rPr>
              <w:rFonts w:ascii="Times-Roman" w:hAnsi="Times-Roman" w:cs="Times-Roman"/>
              <w:kern w:val="0"/>
              <w:sz w:val="16"/>
              <w:szCs w:val="16"/>
            </w:rPr>
          </w:rPrChange>
        </w:rPr>
        <w:t xml:space="preserve">In a first step, the 205-year systematic record is artificially subsampled </w:t>
      </w:r>
      <w:del w:id="370" w:author="Mathieu Lucas" w:date="2024-05-03T12:43:00Z" w16du:dateUtc="2024-05-03T10:43:00Z">
        <w:r w:rsidRPr="000A1082" w:rsidDel="000A1082">
          <w:rPr>
            <w:rPrChange w:id="371" w:author="Mathieu Lucas" w:date="2024-05-03T12:41:00Z" w16du:dateUtc="2024-05-03T10:41:00Z">
              <w:rPr>
                <w:rFonts w:ascii="Times-Roman" w:hAnsi="Times-Roman" w:cs="Times-Roman"/>
                <w:kern w:val="0"/>
                <w:sz w:val="16"/>
                <w:szCs w:val="16"/>
              </w:rPr>
            </w:rPrChange>
          </w:rPr>
          <w:delText>in order to mimic a typical mixed dataset containing about 50 years of systematic data and about 150 years of censored historical data. This allows testing the FFA models on a real-life dataset</w:delText>
        </w:r>
        <w:r w:rsidRPr="000A1082" w:rsidDel="000A1082">
          <w:rPr>
            <w:rPrChange w:id="372" w:author="Mathieu Lucas" w:date="2024-05-03T12:38:00Z" w16du:dateUtc="2024-05-03T10:38:00Z">
              <w:rPr>
                <w:rFonts w:ascii="Times-Roman" w:hAnsi="Times-Roman" w:cs="Times-Roman"/>
                <w:kern w:val="0"/>
                <w:sz w:val="16"/>
                <w:szCs w:val="16"/>
              </w:rPr>
            </w:rPrChange>
          </w:rPr>
          <w:delText>, with the full 205-year systematic dataset providing a precise baseline against which comparisons can be made. The added value of precisely knowing the discharge of historical floods vs.</w:delText>
        </w:r>
      </w:del>
      <w:ins w:id="373" w:author="Mathieu Lucas" w:date="2024-05-03T12:43:00Z" w16du:dateUtc="2024-05-03T10:43:00Z">
        <w:r w:rsidR="000A1082">
          <w:t>[…]</w:t>
        </w:r>
      </w:ins>
      <w:r w:rsidRPr="000A1082">
        <w:rPr>
          <w:rPrChange w:id="374" w:author="Mathieu Lucas" w:date="2024-05-03T12:38:00Z" w16du:dateUtc="2024-05-03T10:38:00Z">
            <w:rPr>
              <w:rFonts w:ascii="Times-Roman" w:hAnsi="Times-Roman" w:cs="Times-Roman"/>
              <w:kern w:val="0"/>
              <w:sz w:val="16"/>
              <w:szCs w:val="16"/>
            </w:rPr>
          </w:rPrChange>
        </w:rPr>
        <w:t xml:space="preserve"> only knowing the number of perception threshold exceedances is also explored.</w:t>
      </w:r>
    </w:p>
    <w:p w14:paraId="0C1C5A27" w14:textId="492EB9DA" w:rsidR="006226C6" w:rsidRPr="000A1082" w:rsidRDefault="003B71B5" w:rsidP="000A1082">
      <w:pPr>
        <w:rPr>
          <w:ins w:id="375" w:author="Michel Lang" w:date="2024-05-02T12:03:00Z"/>
          <w:b/>
          <w:bCs/>
          <w:rPrChange w:id="376" w:author="Mathieu Lucas" w:date="2024-05-03T12:42:00Z" w16du:dateUtc="2024-05-03T10:42:00Z">
            <w:rPr>
              <w:ins w:id="377" w:author="Michel Lang" w:date="2024-05-02T12:03:00Z"/>
              <w:rFonts w:ascii="Times-Roman" w:hAnsi="Times-Roman" w:cs="Times-Roman"/>
              <w:kern w:val="0"/>
              <w:sz w:val="16"/>
              <w:szCs w:val="16"/>
            </w:rPr>
          </w:rPrChange>
        </w:rPr>
        <w:pPrChange w:id="378" w:author="Mathieu Lucas" w:date="2024-05-03T12:38:00Z" w16du:dateUtc="2024-05-03T10:38:00Z">
          <w:pPr>
            <w:suppressAutoHyphens w:val="0"/>
            <w:autoSpaceDE w:val="0"/>
            <w:autoSpaceDN w:val="0"/>
            <w:adjustRightInd w:val="0"/>
            <w:spacing w:after="0" w:line="240" w:lineRule="auto"/>
          </w:pPr>
        </w:pPrChange>
      </w:pPr>
      <w:bookmarkStart w:id="379" w:name="_Hlk165633766"/>
      <w:ins w:id="380" w:author="Michel Lang" w:date="2024-05-02T12:03:00Z">
        <w:r w:rsidRPr="000A1082">
          <w:rPr>
            <w:b/>
            <w:bCs/>
            <w:rPrChange w:id="381" w:author="Mathieu Lucas" w:date="2024-05-03T12:42:00Z" w16du:dateUtc="2024-05-03T10:42:00Z">
              <w:rPr>
                <w:rFonts w:ascii="Times-Roman" w:hAnsi="Times-Roman" w:cs="Times-Roman"/>
                <w:kern w:val="0"/>
                <w:sz w:val="16"/>
                <w:szCs w:val="16"/>
              </w:rPr>
            </w:rPrChange>
          </w:rPr>
          <w:t>In a seco</w:t>
        </w:r>
      </w:ins>
      <w:ins w:id="382" w:author="Michel Lang" w:date="2024-05-02T12:05:00Z">
        <w:r w:rsidRPr="000A1082">
          <w:rPr>
            <w:b/>
            <w:bCs/>
            <w:rPrChange w:id="383" w:author="Mathieu Lucas" w:date="2024-05-03T12:42:00Z" w16du:dateUtc="2024-05-03T10:42:00Z">
              <w:rPr>
                <w:rFonts w:ascii="Times-Roman" w:hAnsi="Times-Roman" w:cs="Times-Roman"/>
                <w:kern w:val="0"/>
                <w:sz w:val="16"/>
                <w:szCs w:val="16"/>
              </w:rPr>
            </w:rPrChange>
          </w:rPr>
          <w:t>n</w:t>
        </w:r>
      </w:ins>
      <w:ins w:id="384" w:author="Michel Lang" w:date="2024-05-02T12:03:00Z">
        <w:r w:rsidRPr="000A1082">
          <w:rPr>
            <w:b/>
            <w:bCs/>
            <w:rPrChange w:id="385" w:author="Mathieu Lucas" w:date="2024-05-03T12:42:00Z" w16du:dateUtc="2024-05-03T10:42:00Z">
              <w:rPr>
                <w:rFonts w:ascii="Times-Roman" w:hAnsi="Times-Roman" w:cs="Times-Roman"/>
                <w:kern w:val="0"/>
                <w:sz w:val="16"/>
                <w:szCs w:val="16"/>
              </w:rPr>
            </w:rPrChange>
          </w:rPr>
          <w:t>d step, the</w:t>
        </w:r>
      </w:ins>
      <w:del w:id="386" w:author="Michel Lang" w:date="2024-05-02T12:04:00Z">
        <w:r w:rsidR="006226C6" w:rsidRPr="000A1082" w:rsidDel="003B71B5">
          <w:rPr>
            <w:b/>
            <w:bCs/>
            <w:rPrChange w:id="387" w:author="Mathieu Lucas" w:date="2024-05-03T12:42:00Z" w16du:dateUtc="2024-05-03T10:42:00Z">
              <w:rPr>
                <w:rFonts w:ascii="Times-Roman" w:hAnsi="Times-Roman" w:cs="Times-Roman"/>
                <w:kern w:val="0"/>
                <w:sz w:val="16"/>
                <w:szCs w:val="16"/>
              </w:rPr>
            </w:rPrChange>
          </w:rPr>
          <w:delText xml:space="preserve"> These</w:delText>
        </w:r>
      </w:del>
      <w:r w:rsidR="006226C6" w:rsidRPr="000A1082">
        <w:rPr>
          <w:b/>
          <w:bCs/>
          <w:rPrChange w:id="388" w:author="Mathieu Lucas" w:date="2024-05-03T12:42:00Z" w16du:dateUtc="2024-05-03T10:42:00Z">
            <w:rPr>
              <w:rFonts w:ascii="Times-Roman" w:hAnsi="Times-Roman" w:cs="Times-Roman"/>
              <w:kern w:val="0"/>
              <w:sz w:val="16"/>
              <w:szCs w:val="16"/>
            </w:rPr>
          </w:rPrChange>
        </w:rPr>
        <w:t xml:space="preserve"> same FFA models are then applied to the </w:t>
      </w:r>
      <w:del w:id="389" w:author="Michel Lang" w:date="2024-05-02T12:04:00Z">
        <w:r w:rsidR="006226C6" w:rsidRPr="000A1082" w:rsidDel="003B71B5">
          <w:rPr>
            <w:b/>
            <w:bCs/>
            <w:rPrChange w:id="390" w:author="Mathieu Lucas" w:date="2024-05-03T12:42:00Z" w16du:dateUtc="2024-05-03T10:42:00Z">
              <w:rPr>
                <w:rFonts w:ascii="Times-Roman" w:hAnsi="Times-Roman" w:cs="Times-Roman"/>
                <w:kern w:val="0"/>
                <w:sz w:val="16"/>
                <w:szCs w:val="16"/>
              </w:rPr>
            </w:rPrChange>
          </w:rPr>
          <w:delText>complete dataset (</w:delText>
        </w:r>
      </w:del>
      <w:r w:rsidR="006226C6" w:rsidRPr="000A1082">
        <w:rPr>
          <w:b/>
          <w:bCs/>
          <w:rPrChange w:id="391" w:author="Mathieu Lucas" w:date="2024-05-03T12:42:00Z" w16du:dateUtc="2024-05-03T10:42:00Z">
            <w:rPr>
              <w:rFonts w:ascii="Times-Roman" w:hAnsi="Times-Roman" w:cs="Times-Roman"/>
              <w:kern w:val="0"/>
              <w:sz w:val="16"/>
              <w:szCs w:val="16"/>
            </w:rPr>
          </w:rPrChange>
        </w:rPr>
        <w:t xml:space="preserve">1816-2020 systematic record </w:t>
      </w:r>
      <w:del w:id="392" w:author="Michel Lang" w:date="2024-05-02T12:04:00Z">
        <w:r w:rsidR="006226C6" w:rsidRPr="000A1082" w:rsidDel="003B71B5">
          <w:rPr>
            <w:b/>
            <w:bCs/>
            <w:rPrChange w:id="393" w:author="Mathieu Lucas" w:date="2024-05-03T12:42:00Z" w16du:dateUtc="2024-05-03T10:42:00Z">
              <w:rPr>
                <w:rFonts w:ascii="Times-Roman" w:hAnsi="Times-Roman" w:cs="Times-Roman"/>
                <w:kern w:val="0"/>
                <w:sz w:val="16"/>
                <w:szCs w:val="16"/>
              </w:rPr>
            </w:rPrChange>
          </w:rPr>
          <w:delText xml:space="preserve">+ </w:delText>
        </w:r>
      </w:del>
      <w:ins w:id="394" w:author="Michel Lang" w:date="2024-05-02T12:04:00Z">
        <w:r w:rsidRPr="000A1082">
          <w:rPr>
            <w:b/>
            <w:bCs/>
            <w:rPrChange w:id="395" w:author="Mathieu Lucas" w:date="2024-05-03T12:42:00Z" w16du:dateUtc="2024-05-03T10:42:00Z">
              <w:rPr>
                <w:rFonts w:ascii="Times-Roman" w:hAnsi="Times-Roman" w:cs="Times-Roman"/>
                <w:kern w:val="0"/>
                <w:sz w:val="16"/>
                <w:szCs w:val="16"/>
              </w:rPr>
            </w:rPrChange>
          </w:rPr>
          <w:t xml:space="preserve">and a </w:t>
        </w:r>
      </w:ins>
      <w:r w:rsidR="006226C6" w:rsidRPr="000A1082">
        <w:rPr>
          <w:b/>
          <w:bCs/>
          <w:rPrChange w:id="396" w:author="Mathieu Lucas" w:date="2024-05-03T12:42:00Z" w16du:dateUtc="2024-05-03T10:42:00Z">
            <w:rPr>
              <w:rFonts w:ascii="Times-Roman" w:hAnsi="Times-Roman" w:cs="Times-Roman"/>
              <w:kern w:val="0"/>
              <w:sz w:val="16"/>
              <w:szCs w:val="16"/>
            </w:rPr>
          </w:rPrChange>
        </w:rPr>
        <w:t>collection of historical floods during the 1500-1815 period</w:t>
      </w:r>
      <w:ins w:id="397" w:author="Michel Lang" w:date="2024-05-02T12:04:00Z">
        <w:r w:rsidRPr="000A1082">
          <w:rPr>
            <w:b/>
            <w:bCs/>
            <w:rPrChange w:id="398" w:author="Mathieu Lucas" w:date="2024-05-03T12:42:00Z" w16du:dateUtc="2024-05-03T10:42:00Z">
              <w:rPr>
                <w:rFonts w:ascii="Times-Roman" w:hAnsi="Times-Roman" w:cs="Times-Roman"/>
                <w:kern w:val="0"/>
                <w:sz w:val="16"/>
                <w:szCs w:val="16"/>
              </w:rPr>
            </w:rPrChange>
          </w:rPr>
          <w:t xml:space="preserve"> (</w:t>
        </w:r>
      </w:ins>
      <w:ins w:id="399" w:author="Michel Lang" w:date="2024-05-02T12:05:00Z">
        <w:r w:rsidRPr="000A1082">
          <w:rPr>
            <w:b/>
            <w:bCs/>
            <w:rPrChange w:id="400" w:author="Mathieu Lucas" w:date="2024-05-03T12:42:00Z" w16du:dateUtc="2024-05-03T10:42:00Z">
              <w:rPr>
                <w:rFonts w:ascii="Times-Roman" w:hAnsi="Times-Roman" w:cs="Times-Roman"/>
                <w:kern w:val="0"/>
                <w:sz w:val="16"/>
                <w:szCs w:val="16"/>
              </w:rPr>
            </w:rPrChange>
          </w:rPr>
          <w:t xml:space="preserve">Pichard and </w:t>
        </w:r>
        <w:proofErr w:type="spellStart"/>
        <w:r w:rsidRPr="000A1082">
          <w:rPr>
            <w:b/>
            <w:bCs/>
            <w:rPrChange w:id="401" w:author="Mathieu Lucas" w:date="2024-05-03T12:42:00Z" w16du:dateUtc="2024-05-03T10:42:00Z">
              <w:rPr>
                <w:rFonts w:ascii="Times-Roman" w:hAnsi="Times-Roman" w:cs="Times-Roman"/>
                <w:kern w:val="0"/>
                <w:sz w:val="16"/>
                <w:szCs w:val="16"/>
              </w:rPr>
            </w:rPrChange>
          </w:rPr>
          <w:t>Roucaute</w:t>
        </w:r>
        <w:proofErr w:type="spellEnd"/>
        <w:r w:rsidRPr="000A1082">
          <w:rPr>
            <w:b/>
            <w:bCs/>
            <w:rPrChange w:id="402" w:author="Mathieu Lucas" w:date="2024-05-03T12:42:00Z" w16du:dateUtc="2024-05-03T10:42:00Z">
              <w:rPr>
                <w:rFonts w:ascii="Times-Roman" w:hAnsi="Times-Roman" w:cs="Times-Roman"/>
                <w:kern w:val="0"/>
                <w:sz w:val="16"/>
                <w:szCs w:val="16"/>
              </w:rPr>
            </w:rPrChange>
          </w:rPr>
          <w:t>, 2014</w:t>
        </w:r>
      </w:ins>
      <w:r w:rsidR="006226C6" w:rsidRPr="000A1082">
        <w:rPr>
          <w:b/>
          <w:bCs/>
          <w:rPrChange w:id="403" w:author="Mathieu Lucas" w:date="2024-05-03T12:42:00Z" w16du:dateUtc="2024-05-03T10:42:00Z">
            <w:rPr>
              <w:rFonts w:ascii="Times-Roman" w:hAnsi="Times-Roman" w:cs="Times-Roman"/>
              <w:kern w:val="0"/>
              <w:sz w:val="16"/>
              <w:szCs w:val="16"/>
            </w:rPr>
          </w:rPrChange>
        </w:rPr>
        <w:t>)</w:t>
      </w:r>
      <w:del w:id="404" w:author="Michel Lang" w:date="2024-05-02T12:05:00Z">
        <w:r w:rsidR="006226C6" w:rsidRPr="000A1082" w:rsidDel="003B71B5">
          <w:rPr>
            <w:b/>
            <w:bCs/>
            <w:rPrChange w:id="405" w:author="Mathieu Lucas" w:date="2024-05-03T12:42:00Z" w16du:dateUtc="2024-05-03T10:42:00Z">
              <w:rPr>
                <w:rFonts w:ascii="Times-Roman" w:hAnsi="Times-Roman" w:cs="Times-Roman"/>
                <w:kern w:val="0"/>
                <w:sz w:val="16"/>
                <w:szCs w:val="16"/>
              </w:rPr>
            </w:rPrChange>
          </w:rPr>
          <w:delText>, and t</w:delText>
        </w:r>
      </w:del>
      <w:ins w:id="406" w:author="Michel Lang" w:date="2024-05-02T12:05:00Z">
        <w:r w:rsidRPr="000A1082">
          <w:rPr>
            <w:b/>
            <w:bCs/>
            <w:rPrChange w:id="407" w:author="Mathieu Lucas" w:date="2024-05-03T12:42:00Z" w16du:dateUtc="2024-05-03T10:42:00Z">
              <w:rPr>
                <w:rFonts w:ascii="Times-Roman" w:hAnsi="Times-Roman" w:cs="Times-Roman"/>
                <w:kern w:val="0"/>
                <w:sz w:val="16"/>
                <w:szCs w:val="16"/>
              </w:rPr>
            </w:rPrChange>
          </w:rPr>
          <w:t>. T</w:t>
        </w:r>
      </w:ins>
      <w:r w:rsidR="006226C6" w:rsidRPr="000A1082">
        <w:rPr>
          <w:b/>
          <w:bCs/>
          <w:rPrChange w:id="408" w:author="Mathieu Lucas" w:date="2024-05-03T12:42:00Z" w16du:dateUtc="2024-05-03T10:42:00Z">
            <w:rPr>
              <w:rFonts w:ascii="Times-Roman" w:hAnsi="Times-Roman" w:cs="Times-Roman"/>
              <w:kern w:val="0"/>
              <w:sz w:val="16"/>
              <w:szCs w:val="16"/>
            </w:rPr>
          </w:rPrChange>
        </w:rPr>
        <w:t>he impact of the various sources of uncertainty on quantile estimates is discussed.</w:t>
      </w:r>
    </w:p>
    <w:bookmarkEnd w:id="379"/>
    <w:p w14:paraId="489FE80F" w14:textId="77777777" w:rsidR="003B71B5" w:rsidRPr="000A1082" w:rsidRDefault="003B71B5" w:rsidP="006226C6">
      <w:pPr>
        <w:suppressAutoHyphens w:val="0"/>
        <w:autoSpaceDE w:val="0"/>
        <w:autoSpaceDN w:val="0"/>
        <w:adjustRightInd w:val="0"/>
        <w:spacing w:after="0" w:line="240" w:lineRule="auto"/>
        <w:rPr>
          <w:color w:val="FF0000"/>
        </w:rPr>
      </w:pPr>
    </w:p>
    <w:p w14:paraId="3D6FF058" w14:textId="6483106F" w:rsidR="00704948" w:rsidRPr="0081736E" w:rsidRDefault="00F30EA3">
      <w:pPr>
        <w:rPr>
          <w:color w:val="70AD47" w:themeColor="accent6"/>
          <w:rPrChange w:id="409" w:author="Mathieu Lucas" w:date="2024-05-03T15:20:00Z" w16du:dateUtc="2024-05-03T13:20:00Z">
            <w:rPr/>
          </w:rPrChange>
        </w:rPr>
      </w:pPr>
      <w:r w:rsidRPr="000A1082">
        <w:t xml:space="preserve">L87: </w:t>
      </w:r>
      <w:r w:rsidRPr="0081736E">
        <w:rPr>
          <w:color w:val="ED7D31" w:themeColor="accent2"/>
          <w:rPrChange w:id="410" w:author="Mathieu Lucas" w:date="2024-05-03T15:20:00Z" w16du:dateUtc="2024-05-03T13:20:00Z">
            <w:rPr/>
          </w:rPrChange>
        </w:rPr>
        <w:t>Rephrase or remove “</w:t>
      </w:r>
      <w:ins w:id="411" w:author="Mathieu Lucas" w:date="2024-05-03T13:54:00Z" w16du:dateUtc="2024-05-03T11:54:00Z">
        <w:r w:rsidR="00FE767B" w:rsidRPr="0081736E">
          <w:rPr>
            <w:color w:val="ED7D31" w:themeColor="accent2"/>
            <w:rPrChange w:id="412" w:author="Mathieu Lucas" w:date="2024-05-03T15:20:00Z" w16du:dateUtc="2024-05-03T13:20:00Z">
              <w:rPr/>
            </w:rPrChange>
          </w:rPr>
          <w:t xml:space="preserve">Probabilistic models </w:t>
        </w:r>
      </w:ins>
      <w:r w:rsidRPr="0081736E">
        <w:rPr>
          <w:color w:val="ED7D31" w:themeColor="accent2"/>
          <w:rPrChange w:id="413" w:author="Mathieu Lucas" w:date="2024-05-03T15:20:00Z" w16du:dateUtc="2024-05-03T13:20:00Z">
            <w:rPr/>
          </w:rPrChange>
        </w:rPr>
        <w:t xml:space="preserve">with a collection of historical floods” </w:t>
      </w:r>
      <w:r w:rsidRPr="000A1082">
        <w:rPr>
          <w:rFonts w:ascii="Wingdings" w:eastAsia="Wingdings" w:hAnsi="Wingdings" w:cs="Wingdings"/>
        </w:rPr>
        <w:t></w:t>
      </w:r>
      <w:r w:rsidRPr="000A1082">
        <w:t xml:space="preserve"> </w:t>
      </w:r>
      <w:del w:id="414" w:author="Mathieu Lucas" w:date="2024-05-03T13:54:00Z" w16du:dateUtc="2024-05-03T11:54:00Z">
        <w:r w:rsidRPr="000A1082" w:rsidDel="00FE767B">
          <w:delText xml:space="preserve">“of </w:delText>
        </w:r>
        <w:commentRangeStart w:id="415"/>
        <w:r w:rsidRPr="000A1082" w:rsidDel="00FE767B">
          <w:rPr>
            <w:b/>
            <w:bCs/>
          </w:rPr>
          <w:delText>censored</w:delText>
        </w:r>
        <w:r w:rsidRPr="000A1082" w:rsidDel="00FE767B">
          <w:delText xml:space="preserve"> </w:delText>
        </w:r>
        <w:commentRangeEnd w:id="415"/>
        <w:r w:rsidRPr="000A1082" w:rsidDel="00FE767B">
          <w:commentReference w:id="415"/>
        </w:r>
        <w:r w:rsidRPr="000A1082" w:rsidDel="00FE767B">
          <w:delText xml:space="preserve">historical floods”: </w:delText>
        </w:r>
        <w:r w:rsidRPr="000A1082" w:rsidDel="00FE767B">
          <w:rPr>
            <w:color w:val="70AD47" w:themeColor="accent6"/>
          </w:rPr>
          <w:delText>OK</w:delText>
        </w:r>
      </w:del>
      <w:ins w:id="416" w:author="Mathieu Lucas" w:date="2024-05-03T13:54:00Z" w16du:dateUtc="2024-05-03T11:54:00Z">
        <w:r w:rsidR="00FE767B">
          <w:t>“Probabilistic models</w:t>
        </w:r>
      </w:ins>
      <w:ins w:id="417" w:author="Mathieu Lucas" w:date="2024-05-03T15:21:00Z" w16du:dateUtc="2024-05-03T13:21:00Z">
        <w:r w:rsidR="0081736E">
          <w:t>”:</w:t>
        </w:r>
        <w:r w:rsidR="0081736E">
          <w:rPr>
            <w:color w:val="70AD47" w:themeColor="accent6"/>
          </w:rPr>
          <w:t xml:space="preserve"> The end of the title has been removed to avoid miscomprehension</w:t>
        </w:r>
      </w:ins>
    </w:p>
    <w:p w14:paraId="0A643671" w14:textId="7BEB3A13" w:rsidR="00704948" w:rsidRPr="000A1082" w:rsidRDefault="00F30EA3">
      <w:pPr>
        <w:rPr>
          <w:color w:val="70AD47" w:themeColor="accent6"/>
        </w:rPr>
      </w:pPr>
      <w:r w:rsidRPr="000A1082">
        <w:t xml:space="preserve">L96: </w:t>
      </w:r>
      <w:r w:rsidRPr="0081736E">
        <w:rPr>
          <w:color w:val="ED7D31" w:themeColor="accent2"/>
          <w:rPrChange w:id="418" w:author="Mathieu Lucas" w:date="2024-05-03T15:21:00Z" w16du:dateUtc="2024-05-03T13:21:00Z">
            <w:rPr/>
          </w:rPrChange>
        </w:rPr>
        <w:t>Align equation to the left &amp; add a full stop</w:t>
      </w:r>
      <w:r w:rsidRPr="000A1082">
        <w:t>:</w:t>
      </w:r>
      <w:r w:rsidRPr="00FE767B">
        <w:rPr>
          <w:color w:val="70AD47" w:themeColor="accent6"/>
          <w:rPrChange w:id="419" w:author="Mathieu Lucas" w:date="2024-05-03T13:55:00Z" w16du:dateUtc="2024-05-03T11:55:00Z">
            <w:rPr/>
          </w:rPrChange>
        </w:rPr>
        <w:t xml:space="preserve"> </w:t>
      </w:r>
      <w:del w:id="420" w:author="Mathieu Lucas" w:date="2024-05-03T15:22:00Z" w16du:dateUtc="2024-05-03T13:22:00Z">
        <w:r w:rsidRPr="00FE767B" w:rsidDel="0081736E">
          <w:rPr>
            <w:color w:val="70AD47" w:themeColor="accent6"/>
            <w:rPrChange w:id="421" w:author="Mathieu Lucas" w:date="2024-05-03T13:55:00Z" w16du:dateUtc="2024-05-03T11:55:00Z">
              <w:rPr/>
            </w:rPrChange>
          </w:rPr>
          <w:delText>OK</w:delText>
        </w:r>
      </w:del>
      <w:ins w:id="422" w:author="Mathieu Lucas" w:date="2024-05-03T15:22:00Z" w16du:dateUtc="2024-05-03T13:22:00Z">
        <w:r w:rsidR="0081736E">
          <w:rPr>
            <w:color w:val="70AD47" w:themeColor="accent6"/>
          </w:rPr>
          <w:t>Equation layout has been changed</w:t>
        </w:r>
      </w:ins>
    </w:p>
    <w:p w14:paraId="418931B1" w14:textId="3E68DF1B" w:rsidR="00704948" w:rsidRPr="000A1082" w:rsidDel="00FE767B" w:rsidRDefault="00F30EA3" w:rsidP="00FE767B">
      <w:pPr>
        <w:rPr>
          <w:del w:id="423" w:author="Mathieu Lucas" w:date="2024-05-03T13:56:00Z" w16du:dateUtc="2024-05-03T11:56:00Z"/>
          <w:color w:val="FF0000"/>
        </w:rPr>
        <w:pPrChange w:id="424" w:author="Mathieu Lucas" w:date="2024-05-03T13:58:00Z" w16du:dateUtc="2024-05-03T11:58:00Z">
          <w:pPr/>
        </w:pPrChange>
      </w:pPr>
      <w:r w:rsidRPr="000A1082">
        <w:t xml:space="preserve">L140: </w:t>
      </w:r>
      <w:r w:rsidRPr="0081736E">
        <w:rPr>
          <w:color w:val="ED7D31" w:themeColor="accent2"/>
          <w:rPrChange w:id="425" w:author="Mathieu Lucas" w:date="2024-05-03T15:22:00Z" w16du:dateUtc="2024-05-03T13:22:00Z">
            <w:rPr/>
          </w:rPrChange>
        </w:rPr>
        <w:t>The different models could be presented more clearly in a table</w:t>
      </w:r>
      <w:r w:rsidRPr="000A1082">
        <w:t xml:space="preserve">: </w:t>
      </w:r>
      <w:ins w:id="426" w:author="Mathieu Lucas" w:date="2024-05-03T15:22:00Z" w16du:dateUtc="2024-05-03T13:22:00Z">
        <w:r w:rsidR="0081736E">
          <w:rPr>
            <w:color w:val="70AD47" w:themeColor="accent6"/>
          </w:rPr>
          <w:t>We a</w:t>
        </w:r>
      </w:ins>
      <w:del w:id="427" w:author="Mathieu Lucas" w:date="2024-05-03T15:22:00Z" w16du:dateUtc="2024-05-03T13:22:00Z">
        <w:r w:rsidRPr="000A1082" w:rsidDel="0081736E">
          <w:rPr>
            <w:color w:val="70AD47" w:themeColor="accent6"/>
          </w:rPr>
          <w:delText>A</w:delText>
        </w:r>
      </w:del>
      <w:r w:rsidRPr="000A1082">
        <w:rPr>
          <w:color w:val="70AD47" w:themeColor="accent6"/>
        </w:rPr>
        <w:t>dded Table 1</w:t>
      </w:r>
      <w:del w:id="428" w:author="Mathieu Lucas" w:date="2024-05-03T13:57:00Z" w16du:dateUtc="2024-05-03T11:57:00Z">
        <w:r w:rsidRPr="000A1082" w:rsidDel="00FE767B">
          <w:rPr>
            <w:color w:val="70AD47" w:themeColor="accent6"/>
          </w:rPr>
          <w:delText>.</w:delText>
        </w:r>
      </w:del>
      <w:ins w:id="429" w:author="Mathieu Lucas" w:date="2024-05-03T13:57:00Z" w16du:dateUtc="2024-05-03T11:57:00Z">
        <w:r w:rsidR="00FE767B">
          <w:rPr>
            <w:color w:val="70AD47" w:themeColor="accent6"/>
          </w:rPr>
          <w:t xml:space="preserve"> </w:t>
        </w:r>
      </w:ins>
      <w:ins w:id="430" w:author="Mathieu Lucas" w:date="2024-05-03T13:59:00Z" w16du:dateUtc="2024-05-03T11:59:00Z">
        <w:r w:rsidR="00FE767B">
          <w:rPr>
            <w:color w:val="70AD47" w:themeColor="accent6"/>
          </w:rPr>
          <w:t>and</w:t>
        </w:r>
      </w:ins>
      <w:ins w:id="431" w:author="Mathieu Lucas" w:date="2024-05-03T15:22:00Z" w16du:dateUtc="2024-05-03T13:22:00Z">
        <w:r w:rsidR="0081736E">
          <w:rPr>
            <w:color w:val="70AD47" w:themeColor="accent6"/>
          </w:rPr>
          <w:t xml:space="preserve"> the following </w:t>
        </w:r>
        <w:proofErr w:type="spellStart"/>
        <w:r w:rsidR="0081736E">
          <w:rPr>
            <w:color w:val="70AD47" w:themeColor="accent6"/>
          </w:rPr>
          <w:t>sentence</w:t>
        </w:r>
      </w:ins>
      <w:ins w:id="432" w:author="Mathieu Lucas" w:date="2024-05-03T13:59:00Z" w16du:dateUtc="2024-05-03T11:59:00Z">
        <w:r w:rsidR="00FE767B">
          <w:rPr>
            <w:color w:val="70AD47" w:themeColor="accent6"/>
          </w:rPr>
          <w:t>:</w:t>
        </w:r>
      </w:ins>
      <w:del w:id="433" w:author="Mathieu Lucas" w:date="2024-05-03T13:58:00Z" w16du:dateUtc="2024-05-03T11:58:00Z">
        <w:r w:rsidRPr="000A1082" w:rsidDel="00FE767B">
          <w:rPr>
            <w:color w:val="70AD47" w:themeColor="accent6"/>
          </w:rPr>
          <w:delText xml:space="preserve"> </w:delText>
        </w:r>
      </w:del>
      <w:del w:id="434" w:author="Mathieu Lucas" w:date="2024-05-03T13:56:00Z" w16du:dateUtc="2024-05-03T11:56:00Z">
        <w:r w:rsidRPr="000A1082" w:rsidDel="00FE767B">
          <w:rPr>
            <w:color w:val="FF0000"/>
          </w:rPr>
          <w:delText xml:space="preserve">Revoir la couleur du tableau si la couleur des graphiques est </w:delText>
        </w:r>
        <w:commentRangeStart w:id="435"/>
        <w:r w:rsidRPr="000A1082" w:rsidDel="00FE767B">
          <w:rPr>
            <w:color w:val="FF0000"/>
          </w:rPr>
          <w:delText>modifiée</w:delText>
        </w:r>
        <w:commentRangeEnd w:id="435"/>
        <w:r w:rsidRPr="000A1082" w:rsidDel="00FE767B">
          <w:rPr>
            <w:rStyle w:val="Marquedecommentaire"/>
          </w:rPr>
          <w:commentReference w:id="435"/>
        </w:r>
      </w:del>
    </w:p>
    <w:p w14:paraId="47442652" w14:textId="4942E1C3" w:rsidR="00704948" w:rsidRPr="000A1082" w:rsidDel="00FE767B" w:rsidRDefault="00F30EA3" w:rsidP="00FE767B">
      <w:pPr>
        <w:rPr>
          <w:del w:id="436" w:author="Mathieu Lucas" w:date="2024-05-03T13:56:00Z" w16du:dateUtc="2024-05-03T11:56:00Z"/>
        </w:rPr>
        <w:pPrChange w:id="437" w:author="Mathieu Lucas" w:date="2024-05-03T13:58:00Z" w16du:dateUtc="2024-05-03T11:58:00Z">
          <w:pPr>
            <w:pStyle w:val="Lgende"/>
            <w:keepNext/>
            <w:jc w:val="center"/>
          </w:pPr>
        </w:pPrChange>
      </w:pPr>
      <w:commentRangeStart w:id="438"/>
      <w:del w:id="439" w:author="Mathieu Lucas" w:date="2024-05-03T13:56:00Z" w16du:dateUtc="2024-05-03T11:56:00Z">
        <w:r w:rsidRPr="000A1082" w:rsidDel="00FE767B">
          <w:delText xml:space="preserve">Table </w:delText>
        </w:r>
        <w:r w:rsidRPr="000A1082" w:rsidDel="00FE767B">
          <w:fldChar w:fldCharType="begin"/>
        </w:r>
        <w:r w:rsidRPr="000A1082" w:rsidDel="00FE767B">
          <w:delInstrText>SEQ Tableau \* ARABIC</w:delInstrText>
        </w:r>
        <w:r w:rsidRPr="000A1082" w:rsidDel="00FE767B">
          <w:fldChar w:fldCharType="separate"/>
        </w:r>
        <w:r w:rsidR="007B19B2" w:rsidRPr="000A1082" w:rsidDel="00FE767B">
          <w:rPr>
            <w:rPrChange w:id="440" w:author="Mathieu Lucas" w:date="2024-05-03T12:38:00Z" w16du:dateUtc="2024-05-03T10:38:00Z">
              <w:rPr>
                <w:noProof/>
              </w:rPr>
            </w:rPrChange>
          </w:rPr>
          <w:delText>1</w:delText>
        </w:r>
        <w:r w:rsidRPr="000A1082" w:rsidDel="00FE767B">
          <w:fldChar w:fldCharType="end"/>
        </w:r>
        <w:commentRangeEnd w:id="438"/>
        <w:r w:rsidRPr="000A1082" w:rsidDel="00FE767B">
          <w:commentReference w:id="438"/>
        </w:r>
        <w:r w:rsidRPr="000A1082" w:rsidDel="00FE767B">
          <w:delText xml:space="preserve">: </w:delText>
        </w:r>
        <w:commentRangeStart w:id="441"/>
        <w:r w:rsidRPr="000A1082" w:rsidDel="00FE767B">
          <w:delText xml:space="preserve">Description of the parameters </w:delText>
        </w:r>
        <w:commentRangeEnd w:id="441"/>
        <w:r w:rsidRPr="000A1082" w:rsidDel="00FE767B">
          <w:commentReference w:id="441"/>
        </w:r>
        <w:r w:rsidRPr="000A1082" w:rsidDel="00FE767B">
          <w:delText>which are considered uncertain for each of the four models proposed in the next section.</w:delText>
        </w:r>
      </w:del>
    </w:p>
    <w:tbl>
      <w:tblPr>
        <w:tblStyle w:val="Grilledutableau"/>
        <w:tblW w:w="4677" w:type="dxa"/>
        <w:jc w:val="center"/>
        <w:tblLook w:val="04A0" w:firstRow="1" w:lastRow="0" w:firstColumn="1" w:lastColumn="0" w:noHBand="0" w:noVBand="1"/>
      </w:tblPr>
      <w:tblGrid>
        <w:gridCol w:w="1416"/>
        <w:gridCol w:w="1559"/>
        <w:gridCol w:w="1702"/>
      </w:tblGrid>
      <w:tr w:rsidR="00704948" w:rsidRPr="000A1082" w:rsidDel="00FE767B" w14:paraId="787A1682" w14:textId="581266FC">
        <w:trPr>
          <w:jc w:val="center"/>
          <w:del w:id="442" w:author="Mathieu Lucas" w:date="2024-05-03T13:56:00Z" w16du:dateUtc="2024-05-03T11:56:00Z"/>
        </w:trPr>
        <w:tc>
          <w:tcPr>
            <w:tcW w:w="1416" w:type="dxa"/>
            <w:shd w:val="clear" w:color="auto" w:fill="E7E6E6" w:themeFill="background2"/>
          </w:tcPr>
          <w:p w14:paraId="1C7EFB85" w14:textId="7F309B8F" w:rsidR="00704948" w:rsidRPr="000A1082" w:rsidDel="00FE767B" w:rsidRDefault="00F30EA3" w:rsidP="00FE767B">
            <w:pPr>
              <w:rPr>
                <w:del w:id="443" w:author="Mathieu Lucas" w:date="2024-05-03T13:56:00Z" w16du:dateUtc="2024-05-03T11:56:00Z"/>
              </w:rPr>
              <w:pPrChange w:id="444" w:author="Mathieu Lucas" w:date="2024-05-03T13:58:00Z" w16du:dateUtc="2024-05-03T11:58:00Z">
                <w:pPr>
                  <w:spacing w:after="0" w:line="240" w:lineRule="auto"/>
                  <w:jc w:val="center"/>
                </w:pPr>
              </w:pPrChange>
            </w:pPr>
            <w:del w:id="445" w:author="Mathieu Lucas" w:date="2024-05-03T13:56:00Z" w16du:dateUtc="2024-05-03T11:56:00Z">
              <w:r w:rsidRPr="000A1082" w:rsidDel="00FE767B">
                <w:delText>Uncertain parameter</w:delText>
              </w:r>
            </w:del>
          </w:p>
        </w:tc>
        <w:tc>
          <w:tcPr>
            <w:tcW w:w="1559" w:type="dxa"/>
            <w:shd w:val="clear" w:color="auto" w:fill="E7E6E6" w:themeFill="background2"/>
          </w:tcPr>
          <w:p w14:paraId="4E83EE17" w14:textId="41B01B90" w:rsidR="00704948" w:rsidRPr="000A1082" w:rsidDel="00FE767B" w:rsidRDefault="00F30EA3" w:rsidP="00FE767B">
            <w:pPr>
              <w:rPr>
                <w:del w:id="446" w:author="Mathieu Lucas" w:date="2024-05-03T13:56:00Z" w16du:dateUtc="2024-05-03T11:56:00Z"/>
              </w:rPr>
              <w:pPrChange w:id="447" w:author="Mathieu Lucas" w:date="2024-05-03T13:58:00Z" w16du:dateUtc="2024-05-03T11:58:00Z">
                <w:pPr>
                  <w:spacing w:after="0" w:line="240" w:lineRule="auto"/>
                  <w:jc w:val="center"/>
                </w:pPr>
              </w:pPrChange>
            </w:pPr>
            <w:del w:id="448" w:author="Mathieu Lucas" w:date="2024-05-03T13:56:00Z" w16du:dateUtc="2024-05-03T11:56:00Z">
              <w:r w:rsidRPr="000A1082" w:rsidDel="00FE767B">
                <w:delText xml:space="preserve">Perception threshold </w:delText>
              </w:r>
              <w:r w:rsidRPr="000A1082" w:rsidDel="00FE767B">
                <w:rPr>
                  <w:i/>
                  <w:iCs/>
                </w:rPr>
                <w:delText>S</w:delText>
              </w:r>
            </w:del>
          </w:p>
        </w:tc>
        <w:tc>
          <w:tcPr>
            <w:tcW w:w="1702" w:type="dxa"/>
            <w:shd w:val="clear" w:color="auto" w:fill="E7E6E6" w:themeFill="background2"/>
          </w:tcPr>
          <w:p w14:paraId="3651BADA" w14:textId="1204AAA0" w:rsidR="00704948" w:rsidRPr="000A1082" w:rsidDel="00FE767B" w:rsidRDefault="00F30EA3" w:rsidP="00FE767B">
            <w:pPr>
              <w:rPr>
                <w:del w:id="449" w:author="Mathieu Lucas" w:date="2024-05-03T13:56:00Z" w16du:dateUtc="2024-05-03T11:56:00Z"/>
              </w:rPr>
              <w:pPrChange w:id="450" w:author="Mathieu Lucas" w:date="2024-05-03T13:58:00Z" w16du:dateUtc="2024-05-03T11:58:00Z">
                <w:pPr>
                  <w:spacing w:after="0" w:line="240" w:lineRule="auto"/>
                  <w:jc w:val="center"/>
                </w:pPr>
              </w:pPrChange>
            </w:pPr>
            <w:del w:id="451" w:author="Mathieu Lucas" w:date="2024-05-03T13:56:00Z" w16du:dateUtc="2024-05-03T11:56:00Z">
              <w:r w:rsidRPr="000A1082" w:rsidDel="00FE767B">
                <w:delText xml:space="preserve">Historical period length </w:delText>
              </w:r>
              <w:r w:rsidRPr="000A1082" w:rsidDel="00FE767B">
                <w:rPr>
                  <w:i/>
                  <w:iCs/>
                </w:rPr>
                <w:delText>n</w:delText>
              </w:r>
            </w:del>
          </w:p>
        </w:tc>
      </w:tr>
      <w:tr w:rsidR="00704948" w:rsidRPr="000A1082" w:rsidDel="00FE767B" w14:paraId="18C9223A" w14:textId="5F1E5055">
        <w:trPr>
          <w:jc w:val="center"/>
          <w:del w:id="452" w:author="Mathieu Lucas" w:date="2024-05-03T13:56:00Z" w16du:dateUtc="2024-05-03T11:56:00Z"/>
        </w:trPr>
        <w:tc>
          <w:tcPr>
            <w:tcW w:w="1416" w:type="dxa"/>
            <w:shd w:val="clear" w:color="auto" w:fill="F7CAAC" w:themeFill="accent2" w:themeFillTint="66"/>
          </w:tcPr>
          <w:p w14:paraId="7EBE66D8" w14:textId="54F74D5C" w:rsidR="00704948" w:rsidRPr="000A1082" w:rsidDel="00FE767B" w:rsidRDefault="00F30EA3" w:rsidP="00FE767B">
            <w:pPr>
              <w:rPr>
                <w:del w:id="453" w:author="Mathieu Lucas" w:date="2024-05-03T13:56:00Z" w16du:dateUtc="2024-05-03T11:56:00Z"/>
              </w:rPr>
              <w:pPrChange w:id="454" w:author="Mathieu Lucas" w:date="2024-05-03T13:58:00Z" w16du:dateUtc="2024-05-03T11:58:00Z">
                <w:pPr>
                  <w:spacing w:after="0" w:line="240" w:lineRule="auto"/>
                </w:pPr>
              </w:pPrChange>
            </w:pPr>
            <w:del w:id="455" w:author="Mathieu Lucas" w:date="2024-05-03T13:56:00Z" w16du:dateUtc="2024-05-03T11:56:00Z">
              <w:r w:rsidRPr="000A1082" w:rsidDel="00FE767B">
                <w:delText>Model A</w:delText>
              </w:r>
            </w:del>
          </w:p>
        </w:tc>
        <w:tc>
          <w:tcPr>
            <w:tcW w:w="1559" w:type="dxa"/>
            <w:shd w:val="clear" w:color="auto" w:fill="auto"/>
          </w:tcPr>
          <w:p w14:paraId="697C62C7" w14:textId="2E5FB24B" w:rsidR="00704948" w:rsidRPr="000A1082" w:rsidDel="00FE767B" w:rsidRDefault="00704948" w:rsidP="00FE767B">
            <w:pPr>
              <w:rPr>
                <w:del w:id="456" w:author="Mathieu Lucas" w:date="2024-05-03T13:56:00Z" w16du:dateUtc="2024-05-03T11:56:00Z"/>
              </w:rPr>
              <w:pPrChange w:id="457" w:author="Mathieu Lucas" w:date="2024-05-03T13:58:00Z" w16du:dateUtc="2024-05-03T11:58:00Z">
                <w:pPr>
                  <w:spacing w:after="0" w:line="240" w:lineRule="auto"/>
                  <w:jc w:val="center"/>
                </w:pPr>
              </w:pPrChange>
            </w:pPr>
          </w:p>
        </w:tc>
        <w:tc>
          <w:tcPr>
            <w:tcW w:w="1702" w:type="dxa"/>
            <w:shd w:val="clear" w:color="auto" w:fill="auto"/>
          </w:tcPr>
          <w:p w14:paraId="63E6654D" w14:textId="2847A1FE" w:rsidR="00704948" w:rsidRPr="000A1082" w:rsidDel="00FE767B" w:rsidRDefault="00704948" w:rsidP="00FE767B">
            <w:pPr>
              <w:rPr>
                <w:del w:id="458" w:author="Mathieu Lucas" w:date="2024-05-03T13:56:00Z" w16du:dateUtc="2024-05-03T11:56:00Z"/>
              </w:rPr>
              <w:pPrChange w:id="459" w:author="Mathieu Lucas" w:date="2024-05-03T13:58:00Z" w16du:dateUtc="2024-05-03T11:58:00Z">
                <w:pPr>
                  <w:spacing w:after="0" w:line="240" w:lineRule="auto"/>
                  <w:jc w:val="center"/>
                </w:pPr>
              </w:pPrChange>
            </w:pPr>
            <w:proofErr w:type="spellEnd"/>
          </w:p>
        </w:tc>
      </w:tr>
      <w:tr w:rsidR="00704948" w:rsidRPr="000A1082" w:rsidDel="00FE767B" w14:paraId="685493A2" w14:textId="3271F36C">
        <w:trPr>
          <w:jc w:val="center"/>
          <w:del w:id="460" w:author="Mathieu Lucas" w:date="2024-05-03T13:56:00Z" w16du:dateUtc="2024-05-03T11:56:00Z"/>
        </w:trPr>
        <w:tc>
          <w:tcPr>
            <w:tcW w:w="1416" w:type="dxa"/>
            <w:shd w:val="clear" w:color="auto" w:fill="FF8F8F"/>
          </w:tcPr>
          <w:p w14:paraId="7732CA15" w14:textId="02D92CE3" w:rsidR="00704948" w:rsidRPr="000A1082" w:rsidDel="00FE767B" w:rsidRDefault="00F30EA3" w:rsidP="00FE767B">
            <w:pPr>
              <w:rPr>
                <w:del w:id="461" w:author="Mathieu Lucas" w:date="2024-05-03T13:56:00Z" w16du:dateUtc="2024-05-03T11:56:00Z"/>
              </w:rPr>
              <w:pPrChange w:id="462" w:author="Mathieu Lucas" w:date="2024-05-03T13:58:00Z" w16du:dateUtc="2024-05-03T11:58:00Z">
                <w:pPr>
                  <w:spacing w:after="0" w:line="240" w:lineRule="auto"/>
                </w:pPr>
              </w:pPrChange>
            </w:pPr>
            <w:del w:id="463" w:author="Mathieu Lucas" w:date="2024-05-03T13:56:00Z" w16du:dateUtc="2024-05-03T11:56:00Z">
              <w:r w:rsidRPr="000A1082" w:rsidDel="00FE767B">
                <w:delText>Model B</w:delText>
              </w:r>
            </w:del>
          </w:p>
        </w:tc>
        <w:tc>
          <w:tcPr>
            <w:tcW w:w="1559" w:type="dxa"/>
            <w:shd w:val="clear" w:color="auto" w:fill="FF8F8F"/>
          </w:tcPr>
          <w:p w14:paraId="727F7E9D" w14:textId="4EC36833" w:rsidR="00704948" w:rsidRPr="000A1082" w:rsidDel="00FE767B" w:rsidRDefault="00F30EA3" w:rsidP="00FE767B">
            <w:pPr>
              <w:rPr>
                <w:del w:id="464" w:author="Mathieu Lucas" w:date="2024-05-03T13:56:00Z" w16du:dateUtc="2024-05-03T11:56:00Z"/>
              </w:rPr>
              <w:pPrChange w:id="465" w:author="Mathieu Lucas" w:date="2024-05-03T13:58:00Z" w16du:dateUtc="2024-05-03T11:58:00Z">
                <w:pPr>
                  <w:spacing w:after="0" w:line="240" w:lineRule="auto"/>
                  <w:jc w:val="center"/>
                </w:pPr>
              </w:pPrChange>
            </w:pPr>
            <w:del w:id="466" w:author="Mathieu Lucas" w:date="2024-05-03T13:56:00Z" w16du:dateUtc="2024-05-03T11:56:00Z">
              <w:r w:rsidRPr="000A1082" w:rsidDel="00FE767B">
                <w:delText>X</w:delText>
              </w:r>
            </w:del>
          </w:p>
        </w:tc>
        <w:tc>
          <w:tcPr>
            <w:tcW w:w="1702" w:type="dxa"/>
            <w:shd w:val="clear" w:color="auto" w:fill="auto"/>
          </w:tcPr>
          <w:p w14:paraId="202937F6" w14:textId="39815A4C" w:rsidR="00704948" w:rsidRPr="000A1082" w:rsidDel="00FE767B" w:rsidRDefault="00704948" w:rsidP="00FE767B">
            <w:pPr>
              <w:rPr>
                <w:del w:id="467" w:author="Mathieu Lucas" w:date="2024-05-03T13:56:00Z" w16du:dateUtc="2024-05-03T11:56:00Z"/>
              </w:rPr>
              <w:pPrChange w:id="468" w:author="Mathieu Lucas" w:date="2024-05-03T13:58:00Z" w16du:dateUtc="2024-05-03T11:58:00Z">
                <w:pPr>
                  <w:spacing w:after="0" w:line="240" w:lineRule="auto"/>
                  <w:jc w:val="center"/>
                </w:pPr>
              </w:pPrChange>
            </w:pPr>
          </w:p>
        </w:tc>
      </w:tr>
      <w:tr w:rsidR="00704948" w:rsidRPr="000A1082" w:rsidDel="00FE767B" w14:paraId="29F5E06B" w14:textId="318BA2BD">
        <w:trPr>
          <w:jc w:val="center"/>
          <w:del w:id="469" w:author="Mathieu Lucas" w:date="2024-05-03T13:56:00Z" w16du:dateUtc="2024-05-03T11:56:00Z"/>
        </w:trPr>
        <w:tc>
          <w:tcPr>
            <w:tcW w:w="1416" w:type="dxa"/>
            <w:shd w:val="clear" w:color="auto" w:fill="DEEAF6" w:themeFill="accent5" w:themeFillTint="33"/>
          </w:tcPr>
          <w:p w14:paraId="0FB0A1B2" w14:textId="4972615F" w:rsidR="00704948" w:rsidRPr="000A1082" w:rsidDel="00FE767B" w:rsidRDefault="00F30EA3" w:rsidP="00FE767B">
            <w:pPr>
              <w:rPr>
                <w:del w:id="470" w:author="Mathieu Lucas" w:date="2024-05-03T13:56:00Z" w16du:dateUtc="2024-05-03T11:56:00Z"/>
              </w:rPr>
              <w:pPrChange w:id="471" w:author="Mathieu Lucas" w:date="2024-05-03T13:58:00Z" w16du:dateUtc="2024-05-03T11:58:00Z">
                <w:pPr>
                  <w:spacing w:after="0" w:line="240" w:lineRule="auto"/>
                </w:pPr>
              </w:pPrChange>
            </w:pPr>
            <w:del w:id="472" w:author="Mathieu Lucas" w:date="2024-05-03T13:56:00Z" w16du:dateUtc="2024-05-03T11:56:00Z">
              <w:r w:rsidRPr="000A1082" w:rsidDel="00FE767B">
                <w:delText>Model C</w:delText>
              </w:r>
            </w:del>
          </w:p>
        </w:tc>
        <w:tc>
          <w:tcPr>
            <w:tcW w:w="1559" w:type="dxa"/>
            <w:shd w:val="clear" w:color="auto" w:fill="auto"/>
          </w:tcPr>
          <w:p w14:paraId="0637D61A" w14:textId="440E5B98" w:rsidR="00704948" w:rsidRPr="000A1082" w:rsidDel="00FE767B" w:rsidRDefault="00704948" w:rsidP="00FE767B">
            <w:pPr>
              <w:rPr>
                <w:del w:id="473" w:author="Mathieu Lucas" w:date="2024-05-03T13:56:00Z" w16du:dateUtc="2024-05-03T11:56:00Z"/>
              </w:rPr>
              <w:pPrChange w:id="474" w:author="Mathieu Lucas" w:date="2024-05-03T13:58:00Z" w16du:dateUtc="2024-05-03T11:58:00Z">
                <w:pPr>
                  <w:spacing w:after="0" w:line="240" w:lineRule="auto"/>
                  <w:jc w:val="center"/>
                </w:pPr>
              </w:pPrChange>
            </w:pPr>
          </w:p>
        </w:tc>
        <w:tc>
          <w:tcPr>
            <w:tcW w:w="1702" w:type="dxa"/>
            <w:shd w:val="clear" w:color="auto" w:fill="DEEAF6" w:themeFill="accent5" w:themeFillTint="33"/>
          </w:tcPr>
          <w:p w14:paraId="271D4BE9" w14:textId="2D04F083" w:rsidR="00704948" w:rsidRPr="000A1082" w:rsidDel="00FE767B" w:rsidRDefault="00F30EA3" w:rsidP="00FE767B">
            <w:pPr>
              <w:rPr>
                <w:del w:id="475" w:author="Mathieu Lucas" w:date="2024-05-03T13:56:00Z" w16du:dateUtc="2024-05-03T11:56:00Z"/>
              </w:rPr>
              <w:pPrChange w:id="476" w:author="Mathieu Lucas" w:date="2024-05-03T13:58:00Z" w16du:dateUtc="2024-05-03T11:58:00Z">
                <w:pPr>
                  <w:spacing w:after="0" w:line="240" w:lineRule="auto"/>
                  <w:jc w:val="center"/>
                </w:pPr>
              </w:pPrChange>
            </w:pPr>
            <w:del w:id="477" w:author="Mathieu Lucas" w:date="2024-05-03T13:56:00Z" w16du:dateUtc="2024-05-03T11:56:00Z">
              <w:r w:rsidRPr="000A1082" w:rsidDel="00FE767B">
                <w:delText>X</w:delText>
              </w:r>
            </w:del>
          </w:p>
        </w:tc>
      </w:tr>
      <w:tr w:rsidR="00704948" w:rsidRPr="000A1082" w:rsidDel="00FE767B" w14:paraId="0D0A523F" w14:textId="5631D46C">
        <w:trPr>
          <w:jc w:val="center"/>
          <w:del w:id="478" w:author="Mathieu Lucas" w:date="2024-05-03T13:56:00Z" w16du:dateUtc="2024-05-03T11:56:00Z"/>
        </w:trPr>
        <w:tc>
          <w:tcPr>
            <w:tcW w:w="1416" w:type="dxa"/>
            <w:shd w:val="clear" w:color="auto" w:fill="8EAADB" w:themeFill="accent1" w:themeFillTint="99"/>
          </w:tcPr>
          <w:p w14:paraId="58AF3A3E" w14:textId="6F3860EC" w:rsidR="00704948" w:rsidRPr="000A1082" w:rsidDel="00FE767B" w:rsidRDefault="00F30EA3" w:rsidP="00FE767B">
            <w:pPr>
              <w:rPr>
                <w:del w:id="479" w:author="Mathieu Lucas" w:date="2024-05-03T13:56:00Z" w16du:dateUtc="2024-05-03T11:56:00Z"/>
              </w:rPr>
              <w:pPrChange w:id="480" w:author="Mathieu Lucas" w:date="2024-05-03T13:58:00Z" w16du:dateUtc="2024-05-03T11:58:00Z">
                <w:pPr>
                  <w:spacing w:after="0" w:line="240" w:lineRule="auto"/>
                </w:pPr>
              </w:pPrChange>
            </w:pPr>
            <w:del w:id="481" w:author="Mathieu Lucas" w:date="2024-05-03T13:56:00Z" w16du:dateUtc="2024-05-03T11:56:00Z">
              <w:r w:rsidRPr="000A1082" w:rsidDel="00FE767B">
                <w:delText>Model D</w:delText>
              </w:r>
            </w:del>
          </w:p>
        </w:tc>
        <w:tc>
          <w:tcPr>
            <w:tcW w:w="1559" w:type="dxa"/>
            <w:shd w:val="clear" w:color="auto" w:fill="8EAADB" w:themeFill="accent1" w:themeFillTint="99"/>
          </w:tcPr>
          <w:p w14:paraId="555A4067" w14:textId="3932EEB3" w:rsidR="00704948" w:rsidRPr="000A1082" w:rsidDel="00FE767B" w:rsidRDefault="00F30EA3" w:rsidP="00FE767B">
            <w:pPr>
              <w:rPr>
                <w:del w:id="482" w:author="Mathieu Lucas" w:date="2024-05-03T13:56:00Z" w16du:dateUtc="2024-05-03T11:56:00Z"/>
              </w:rPr>
              <w:pPrChange w:id="483" w:author="Mathieu Lucas" w:date="2024-05-03T13:58:00Z" w16du:dateUtc="2024-05-03T11:58:00Z">
                <w:pPr>
                  <w:spacing w:after="0" w:line="240" w:lineRule="auto"/>
                  <w:jc w:val="center"/>
                </w:pPr>
              </w:pPrChange>
            </w:pPr>
            <w:del w:id="484" w:author="Mathieu Lucas" w:date="2024-05-03T13:56:00Z" w16du:dateUtc="2024-05-03T11:56:00Z">
              <w:r w:rsidRPr="000A1082" w:rsidDel="00FE767B">
                <w:delText>X</w:delText>
              </w:r>
            </w:del>
          </w:p>
        </w:tc>
        <w:tc>
          <w:tcPr>
            <w:tcW w:w="1702" w:type="dxa"/>
            <w:shd w:val="clear" w:color="auto" w:fill="8EAADB" w:themeFill="accent1" w:themeFillTint="99"/>
          </w:tcPr>
          <w:p w14:paraId="02658E22" w14:textId="707F1411" w:rsidR="00704948" w:rsidRPr="000A1082" w:rsidDel="00FE767B" w:rsidRDefault="00F30EA3" w:rsidP="00FE767B">
            <w:pPr>
              <w:rPr>
                <w:del w:id="485" w:author="Mathieu Lucas" w:date="2024-05-03T13:56:00Z" w16du:dateUtc="2024-05-03T11:56:00Z"/>
              </w:rPr>
              <w:pPrChange w:id="486" w:author="Mathieu Lucas" w:date="2024-05-03T13:58:00Z" w16du:dateUtc="2024-05-03T11:58:00Z">
                <w:pPr>
                  <w:spacing w:after="0" w:line="240" w:lineRule="auto"/>
                  <w:jc w:val="center"/>
                </w:pPr>
              </w:pPrChange>
            </w:pPr>
            <w:del w:id="487" w:author="Mathieu Lucas" w:date="2024-05-03T13:56:00Z" w16du:dateUtc="2024-05-03T11:56:00Z">
              <w:r w:rsidRPr="000A1082" w:rsidDel="00FE767B">
                <w:delText>X</w:delText>
              </w:r>
              <w:bookmarkStart w:id="488" w:name="_Hlk165376383"/>
              <w:bookmarkEnd w:id="488"/>
            </w:del>
          </w:p>
        </w:tc>
      </w:tr>
    </w:tbl>
    <w:p w14:paraId="469CA06F" w14:textId="4A9C5995" w:rsidR="00F30EA3" w:rsidRPr="00FE767B" w:rsidDel="00FE767B" w:rsidRDefault="00FE767B" w:rsidP="00FE767B">
      <w:pPr>
        <w:rPr>
          <w:ins w:id="489" w:author="Michel Lang" w:date="2024-05-02T13:39:00Z"/>
          <w:del w:id="490" w:author="Mathieu Lucas" w:date="2024-05-03T13:57:00Z" w16du:dateUtc="2024-05-03T11:57:00Z"/>
          <w:b/>
          <w:bCs/>
          <w:rPrChange w:id="491" w:author="Mathieu Lucas" w:date="2024-05-03T13:59:00Z" w16du:dateUtc="2024-05-03T11:59:00Z">
            <w:rPr>
              <w:ins w:id="492" w:author="Michel Lang" w:date="2024-05-02T13:39:00Z"/>
              <w:del w:id="493" w:author="Mathieu Lucas" w:date="2024-05-03T13:57:00Z" w16du:dateUtc="2024-05-03T11:57:00Z"/>
              <w:rFonts w:ascii="Times-Roman" w:hAnsi="Times-Roman" w:cs="Times-Roman"/>
              <w:kern w:val="0"/>
              <w:sz w:val="16"/>
              <w:szCs w:val="16"/>
            </w:rPr>
          </w:rPrChange>
        </w:rPr>
        <w:pPrChange w:id="494" w:author="Mathieu Lucas" w:date="2024-05-03T13:59:00Z" w16du:dateUtc="2024-05-03T11:59:00Z">
          <w:pPr>
            <w:suppressAutoHyphens w:val="0"/>
            <w:autoSpaceDE w:val="0"/>
            <w:autoSpaceDN w:val="0"/>
            <w:adjustRightInd w:val="0"/>
            <w:spacing w:after="0" w:line="240" w:lineRule="auto"/>
          </w:pPr>
        </w:pPrChange>
      </w:pPr>
      <w:ins w:id="495" w:author="Mathieu Lucas" w:date="2024-05-03T13:58:00Z" w16du:dateUtc="2024-05-03T11:58:00Z">
        <w:r w:rsidRPr="00FE767B">
          <w:rPr>
            <w:b/>
            <w:bCs/>
            <w:rPrChange w:id="496" w:author="Mathieu Lucas" w:date="2024-05-03T13:59:00Z" w16du:dateUtc="2024-05-03T11:59:00Z">
              <w:rPr>
                <w:rFonts w:ascii="Times-Roman" w:hAnsi="Times-Roman" w:cs="Times-Roman"/>
                <w:kern w:val="0"/>
                <w:sz w:val="16"/>
                <w:szCs w:val="16"/>
              </w:rPr>
            </w:rPrChange>
          </w:rPr>
          <w:t>“</w:t>
        </w:r>
      </w:ins>
    </w:p>
    <w:p w14:paraId="6001EE97" w14:textId="20CA86AD" w:rsidR="00704948" w:rsidRPr="00FE767B" w:rsidRDefault="00F30EA3" w:rsidP="00FE767B">
      <w:pPr>
        <w:rPr>
          <w:b/>
          <w:bCs/>
          <w:rPrChange w:id="497" w:author="Mathieu Lucas" w:date="2024-05-03T13:59:00Z" w16du:dateUtc="2024-05-03T11:59:00Z">
            <w:rPr>
              <w:rFonts w:ascii="Times-Roman" w:hAnsi="Times-Roman" w:cs="Times-Roman"/>
              <w:kern w:val="0"/>
              <w:sz w:val="16"/>
              <w:szCs w:val="16"/>
            </w:rPr>
          </w:rPrChange>
        </w:rPr>
        <w:pPrChange w:id="498" w:author="Mathieu Lucas" w:date="2024-05-03T13:59:00Z" w16du:dateUtc="2024-05-03T11:59:00Z">
          <w:pPr>
            <w:suppressAutoHyphens w:val="0"/>
            <w:autoSpaceDE w:val="0"/>
            <w:autoSpaceDN w:val="0"/>
            <w:adjustRightInd w:val="0"/>
            <w:spacing w:after="0" w:line="240" w:lineRule="auto"/>
          </w:pPr>
        </w:pPrChange>
      </w:pPr>
      <w:commentRangeStart w:id="499"/>
      <w:del w:id="500" w:author="Mathieu Lucas" w:date="2024-05-03T13:58:00Z" w16du:dateUtc="2024-05-03T11:58:00Z">
        <w:r w:rsidRPr="00FE767B" w:rsidDel="00FE767B">
          <w:rPr>
            <w:b/>
            <w:bCs/>
            <w:rPrChange w:id="501" w:author="Mathieu Lucas" w:date="2024-05-03T13:59:00Z" w16du:dateUtc="2024-05-03T11:59:00Z">
              <w:rPr>
                <w:rFonts w:ascii="Times-Roman" w:hAnsi="Times-Roman" w:cs="Times-Roman"/>
                <w:kern w:val="0"/>
                <w:sz w:val="16"/>
                <w:szCs w:val="16"/>
              </w:rPr>
            </w:rPrChange>
          </w:rPr>
          <w:delText>We</w:delText>
        </w:r>
        <w:commentRangeEnd w:id="499"/>
        <w:r w:rsidR="00522FC7" w:rsidRPr="00FE767B" w:rsidDel="00FE767B">
          <w:rPr>
            <w:b/>
            <w:bCs/>
            <w:rPrChange w:id="502" w:author="Mathieu Lucas" w:date="2024-05-03T13:59:00Z" w16du:dateUtc="2024-05-03T11:59:00Z">
              <w:rPr>
                <w:rStyle w:val="Marquedecommentaire"/>
              </w:rPr>
            </w:rPrChange>
          </w:rPr>
          <w:commentReference w:id="499"/>
        </w:r>
        <w:r w:rsidRPr="00FE767B" w:rsidDel="00FE767B">
          <w:rPr>
            <w:b/>
            <w:bCs/>
            <w:rPrChange w:id="503" w:author="Mathieu Lucas" w:date="2024-05-03T13:59:00Z" w16du:dateUtc="2024-05-03T11:59:00Z">
              <w:rPr>
                <w:rFonts w:ascii="Times-Roman" w:hAnsi="Times-Roman" w:cs="Times-Roman"/>
                <w:kern w:val="0"/>
                <w:sz w:val="16"/>
                <w:szCs w:val="16"/>
              </w:rPr>
            </w:rPrChange>
          </w:rPr>
          <w:delText xml:space="preserve"> first present </w:delText>
        </w:r>
      </w:del>
      <w:ins w:id="504" w:author="Michel Lang" w:date="2024-05-02T13:39:00Z">
        <w:del w:id="505" w:author="Mathieu Lucas" w:date="2024-05-03T13:58:00Z" w16du:dateUtc="2024-05-03T11:58:00Z">
          <w:r w:rsidRPr="00FE767B" w:rsidDel="00FE767B">
            <w:rPr>
              <w:b/>
              <w:bCs/>
              <w:rPrChange w:id="506" w:author="Mathieu Lucas" w:date="2024-05-03T13:59:00Z" w16du:dateUtc="2024-05-03T11:59:00Z">
                <w:rPr>
                  <w:rFonts w:ascii="Times-Roman" w:hAnsi="Times-Roman" w:cs="Times-Roman"/>
                  <w:kern w:val="0"/>
                  <w:sz w:val="16"/>
                  <w:szCs w:val="16"/>
                </w:rPr>
              </w:rPrChange>
            </w:rPr>
            <w:delText xml:space="preserve">four </w:delText>
          </w:r>
        </w:del>
      </w:ins>
      <w:del w:id="507" w:author="Mathieu Lucas" w:date="2024-05-03T13:58:00Z" w16du:dateUtc="2024-05-03T11:58:00Z">
        <w:r w:rsidRPr="00FE767B" w:rsidDel="00FE767B">
          <w:rPr>
            <w:b/>
            <w:bCs/>
            <w:rPrChange w:id="508" w:author="Mathieu Lucas" w:date="2024-05-03T13:59:00Z" w16du:dateUtc="2024-05-03T11:59:00Z">
              <w:rPr>
                <w:rFonts w:ascii="Times-Roman" w:hAnsi="Times-Roman" w:cs="Times-Roman"/>
                <w:kern w:val="0"/>
                <w:sz w:val="16"/>
                <w:szCs w:val="16"/>
              </w:rPr>
            </w:rPrChange>
          </w:rPr>
          <w:delText>Binomial models for historical floods known to be larger than a perception threshold, with a propagation procedure for both stage and rating curve uncertainties (</w:delText>
        </w:r>
        <w:r w:rsidRPr="00FE767B" w:rsidDel="00FE767B">
          <w:rPr>
            <w:b/>
            <w:bCs/>
            <w:rPrChange w:id="509" w:author="Mathieu Lucas" w:date="2024-05-03T13:59:00Z" w16du:dateUtc="2024-05-03T11:59:00Z">
              <w:rPr>
                <w:rFonts w:ascii="Times-Italic" w:hAnsi="Times-Italic" w:cs="Times-Italic"/>
                <w:i/>
                <w:iCs/>
                <w:kern w:val="0"/>
                <w:sz w:val="16"/>
                <w:szCs w:val="16"/>
              </w:rPr>
            </w:rPrChange>
          </w:rPr>
          <w:delText>model A</w:delText>
        </w:r>
        <w:r w:rsidRPr="00FE767B" w:rsidDel="00FE767B">
          <w:rPr>
            <w:b/>
            <w:bCs/>
            <w:rPrChange w:id="510" w:author="Mathieu Lucas" w:date="2024-05-03T13:59:00Z" w16du:dateUtc="2024-05-03T11:59:00Z">
              <w:rPr>
                <w:rFonts w:ascii="Times-Roman" w:hAnsi="Times-Roman" w:cs="Times-Roman"/>
                <w:kern w:val="0"/>
                <w:sz w:val="16"/>
                <w:szCs w:val="16"/>
              </w:rPr>
            </w:rPrChange>
          </w:rPr>
          <w:delText>), or with parameters accounting for uncertainties on perception threshold (</w:delText>
        </w:r>
        <w:r w:rsidRPr="00FE767B" w:rsidDel="00FE767B">
          <w:rPr>
            <w:b/>
            <w:bCs/>
            <w:rPrChange w:id="511" w:author="Mathieu Lucas" w:date="2024-05-03T13:59:00Z" w16du:dateUtc="2024-05-03T11:59:00Z">
              <w:rPr>
                <w:rFonts w:ascii="Times-Italic" w:hAnsi="Times-Italic" w:cs="Times-Italic"/>
                <w:i/>
                <w:iCs/>
                <w:kern w:val="0"/>
                <w:sz w:val="16"/>
                <w:szCs w:val="16"/>
              </w:rPr>
            </w:rPrChange>
          </w:rPr>
          <w:delText>model B</w:delText>
        </w:r>
        <w:r w:rsidRPr="00FE767B" w:rsidDel="00FE767B">
          <w:rPr>
            <w:b/>
            <w:bCs/>
            <w:rPrChange w:id="512" w:author="Mathieu Lucas" w:date="2024-05-03T13:59:00Z" w16du:dateUtc="2024-05-03T11:59:00Z">
              <w:rPr>
                <w:rFonts w:ascii="Times-Roman" w:hAnsi="Times-Roman" w:cs="Times-Roman"/>
                <w:kern w:val="0"/>
                <w:sz w:val="16"/>
                <w:szCs w:val="16"/>
              </w:rPr>
            </w:rPrChange>
          </w:rPr>
          <w:delText>), length of the historical period (</w:delText>
        </w:r>
        <w:r w:rsidRPr="00FE767B" w:rsidDel="00FE767B">
          <w:rPr>
            <w:b/>
            <w:bCs/>
            <w:rPrChange w:id="513" w:author="Mathieu Lucas" w:date="2024-05-03T13:59:00Z" w16du:dateUtc="2024-05-03T11:59:00Z">
              <w:rPr>
                <w:rFonts w:ascii="Times-Italic" w:hAnsi="Times-Italic" w:cs="Times-Italic"/>
                <w:i/>
                <w:iCs/>
                <w:kern w:val="0"/>
                <w:sz w:val="16"/>
                <w:szCs w:val="16"/>
              </w:rPr>
            </w:rPrChange>
          </w:rPr>
          <w:delText>model C</w:delText>
        </w:r>
        <w:r w:rsidRPr="00FE767B" w:rsidDel="00FE767B">
          <w:rPr>
            <w:b/>
            <w:bCs/>
            <w:rPrChange w:id="514" w:author="Mathieu Lucas" w:date="2024-05-03T13:59:00Z" w16du:dateUtc="2024-05-03T11:59:00Z">
              <w:rPr>
                <w:rFonts w:ascii="Times-Roman" w:hAnsi="Times-Roman" w:cs="Times-Roman"/>
                <w:kern w:val="0"/>
                <w:sz w:val="16"/>
                <w:szCs w:val="16"/>
              </w:rPr>
            </w:rPrChange>
          </w:rPr>
          <w:delText>) or both (</w:delText>
        </w:r>
        <w:r w:rsidRPr="00FE767B" w:rsidDel="00FE767B">
          <w:rPr>
            <w:b/>
            <w:bCs/>
            <w:rPrChange w:id="515" w:author="Mathieu Lucas" w:date="2024-05-03T13:59:00Z" w16du:dateUtc="2024-05-03T11:59:00Z">
              <w:rPr>
                <w:rFonts w:ascii="Times-Italic" w:hAnsi="Times-Italic" w:cs="Times-Italic"/>
                <w:i/>
                <w:iCs/>
                <w:kern w:val="0"/>
                <w:sz w:val="16"/>
                <w:szCs w:val="16"/>
              </w:rPr>
            </w:rPrChange>
          </w:rPr>
          <w:delText>model D</w:delText>
        </w:r>
        <w:r w:rsidRPr="00FE767B" w:rsidDel="00FE767B">
          <w:rPr>
            <w:b/>
            <w:bCs/>
            <w:rPrChange w:id="516" w:author="Mathieu Lucas" w:date="2024-05-03T13:59:00Z" w16du:dateUtc="2024-05-03T11:59:00Z">
              <w:rPr>
                <w:rFonts w:ascii="Times-Roman" w:hAnsi="Times-Roman" w:cs="Times-Roman"/>
                <w:kern w:val="0"/>
                <w:sz w:val="16"/>
                <w:szCs w:val="16"/>
              </w:rPr>
            </w:rPrChange>
          </w:rPr>
          <w:delText xml:space="preserve">). </w:delText>
        </w:r>
      </w:del>
      <w:bookmarkStart w:id="517" w:name="_Hlk165637292"/>
      <w:ins w:id="518" w:author="Michel Lang" w:date="2024-05-02T13:40:00Z">
        <w:r w:rsidRPr="00FE767B">
          <w:rPr>
            <w:b/>
            <w:bCs/>
            <w:rPrChange w:id="519" w:author="Mathieu Lucas" w:date="2024-05-03T13:59:00Z" w16du:dateUtc="2024-05-03T11:59:00Z">
              <w:rPr>
                <w:rFonts w:ascii="Times-Roman" w:hAnsi="Times-Roman" w:cs="Times-Roman"/>
                <w:kern w:val="0"/>
                <w:sz w:val="16"/>
                <w:szCs w:val="16"/>
              </w:rPr>
            </w:rPrChange>
          </w:rPr>
          <w:t>Table 1 summarizes which Binomial model accounts for uncertainty, and</w:t>
        </w:r>
      </w:ins>
      <w:ins w:id="520" w:author="Michel Lang" w:date="2024-05-02T13:41:00Z">
        <w:r w:rsidRPr="00FE767B">
          <w:rPr>
            <w:b/>
            <w:bCs/>
            <w:rPrChange w:id="521" w:author="Mathieu Lucas" w:date="2024-05-03T13:59:00Z" w16du:dateUtc="2024-05-03T11:59:00Z">
              <w:rPr>
                <w:rFonts w:ascii="Times-Roman" w:hAnsi="Times-Roman" w:cs="Times-Roman"/>
                <w:kern w:val="0"/>
                <w:sz w:val="16"/>
                <w:szCs w:val="16"/>
              </w:rPr>
            </w:rPrChange>
          </w:rPr>
          <w:t>/or historical period length.</w:t>
        </w:r>
      </w:ins>
      <w:bookmarkEnd w:id="517"/>
      <w:ins w:id="522" w:author="Mathieu Lucas" w:date="2024-05-03T13:58:00Z" w16du:dateUtc="2024-05-03T11:58:00Z">
        <w:r w:rsidR="00FE767B" w:rsidRPr="00FE767B">
          <w:rPr>
            <w:b/>
            <w:bCs/>
            <w:rPrChange w:id="523" w:author="Mathieu Lucas" w:date="2024-05-03T13:59:00Z" w16du:dateUtc="2024-05-03T11:59:00Z">
              <w:rPr/>
            </w:rPrChange>
          </w:rPr>
          <w:t>”</w:t>
        </w:r>
      </w:ins>
      <w:ins w:id="524" w:author="Michel Lang" w:date="2024-05-02T13:41:00Z">
        <w:del w:id="525" w:author="Mathieu Lucas" w:date="2024-05-03T13:58:00Z" w16du:dateUtc="2024-05-03T11:58:00Z">
          <w:r w:rsidRPr="00FE767B" w:rsidDel="00FE767B">
            <w:rPr>
              <w:b/>
              <w:bCs/>
              <w:rPrChange w:id="526" w:author="Mathieu Lucas" w:date="2024-05-03T13:59:00Z" w16du:dateUtc="2024-05-03T11:59:00Z">
                <w:rPr>
                  <w:rFonts w:ascii="Times-Roman" w:hAnsi="Times-Roman" w:cs="Times-Roman"/>
                  <w:kern w:val="0"/>
                  <w:sz w:val="16"/>
                  <w:szCs w:val="16"/>
                </w:rPr>
              </w:rPrChange>
            </w:rPr>
            <w:delText xml:space="preserve"> </w:delText>
          </w:r>
        </w:del>
      </w:ins>
      <w:del w:id="527" w:author="Mathieu Lucas" w:date="2024-05-03T13:58:00Z" w16du:dateUtc="2024-05-03T11:58:00Z">
        <w:r w:rsidRPr="00FE767B" w:rsidDel="00FE767B">
          <w:rPr>
            <w:b/>
            <w:bCs/>
            <w:rPrChange w:id="528" w:author="Mathieu Lucas" w:date="2024-05-03T13:59:00Z" w16du:dateUtc="2024-05-03T11:59:00Z">
              <w:rPr>
                <w:rFonts w:ascii="Times-Roman" w:hAnsi="Times-Roman" w:cs="Times-Roman"/>
                <w:kern w:val="0"/>
                <w:sz w:val="16"/>
                <w:szCs w:val="16"/>
              </w:rPr>
            </w:rPrChange>
          </w:rPr>
          <w:delText xml:space="preserve">A fifth </w:delText>
        </w:r>
        <w:r w:rsidRPr="00FE767B" w:rsidDel="00FE767B">
          <w:rPr>
            <w:b/>
            <w:bCs/>
            <w:rPrChange w:id="529" w:author="Mathieu Lucas" w:date="2024-05-03T13:59:00Z" w16du:dateUtc="2024-05-03T11:59:00Z">
              <w:rPr>
                <w:rFonts w:ascii="Times-Italic" w:hAnsi="Times-Italic" w:cs="Times-Italic"/>
                <w:i/>
                <w:iCs/>
                <w:kern w:val="0"/>
                <w:sz w:val="16"/>
                <w:szCs w:val="16"/>
              </w:rPr>
            </w:rPrChange>
          </w:rPr>
          <w:delText xml:space="preserve">model E </w:delText>
        </w:r>
        <w:r w:rsidRPr="00FE767B" w:rsidDel="00FE767B">
          <w:rPr>
            <w:b/>
            <w:bCs/>
            <w:rPrChange w:id="530" w:author="Mathieu Lucas" w:date="2024-05-03T13:59:00Z" w16du:dateUtc="2024-05-03T11:59:00Z">
              <w:rPr>
                <w:rFonts w:ascii="Times-Roman" w:hAnsi="Times-Roman" w:cs="Times-Roman"/>
                <w:kern w:val="0"/>
                <w:sz w:val="16"/>
                <w:szCs w:val="16"/>
              </w:rPr>
            </w:rPrChange>
          </w:rPr>
          <w:delText>considers the case when</w:delText>
        </w:r>
      </w:del>
      <w:ins w:id="531" w:author="Michel Lang" w:date="2024-05-02T13:41:00Z">
        <w:del w:id="532" w:author="Mathieu Lucas" w:date="2024-05-03T13:58:00Z" w16du:dateUtc="2024-05-03T11:58:00Z">
          <w:r w:rsidRPr="00FE767B" w:rsidDel="00FE767B">
            <w:rPr>
              <w:b/>
              <w:bCs/>
              <w:rPrChange w:id="533" w:author="Mathieu Lucas" w:date="2024-05-03T13:59:00Z" w16du:dateUtc="2024-05-03T11:59:00Z">
                <w:rPr>
                  <w:rFonts w:ascii="Times-Roman" w:hAnsi="Times-Roman" w:cs="Times-Roman"/>
                  <w:kern w:val="0"/>
                  <w:sz w:val="16"/>
                  <w:szCs w:val="16"/>
                </w:rPr>
              </w:rPrChange>
            </w:rPr>
            <w:delText xml:space="preserve"> </w:delText>
          </w:r>
        </w:del>
      </w:ins>
      <w:del w:id="534" w:author="Mathieu Lucas" w:date="2024-05-03T13:58:00Z" w16du:dateUtc="2024-05-03T11:58:00Z">
        <w:r w:rsidRPr="00FE767B" w:rsidDel="00FE767B">
          <w:rPr>
            <w:b/>
            <w:bCs/>
            <w:rPrChange w:id="535" w:author="Mathieu Lucas" w:date="2024-05-03T13:59:00Z" w16du:dateUtc="2024-05-03T11:59:00Z">
              <w:rPr>
                <w:rFonts w:ascii="Times-Roman" w:hAnsi="Times-Roman" w:cs="Times-Roman"/>
                <w:kern w:val="0"/>
                <w:sz w:val="16"/>
                <w:szCs w:val="16"/>
              </w:rPr>
            </w:rPrChange>
          </w:rPr>
          <w:delText>historical discharges are known within an interval.</w:delText>
        </w:r>
      </w:del>
    </w:p>
    <w:p w14:paraId="1DA0C6FA" w14:textId="36EE4A0D" w:rsidR="00F30EA3" w:rsidRPr="000A1082" w:rsidRDefault="00F30EA3" w:rsidP="00F30EA3">
      <w:pPr>
        <w:suppressAutoHyphens w:val="0"/>
        <w:autoSpaceDE w:val="0"/>
        <w:autoSpaceDN w:val="0"/>
        <w:adjustRightInd w:val="0"/>
        <w:spacing w:after="0" w:line="240" w:lineRule="auto"/>
        <w:rPr>
          <w:rFonts w:ascii="Times-Roman" w:hAnsi="Times-Roman" w:cs="Times-Roman"/>
          <w:kern w:val="0"/>
          <w:sz w:val="16"/>
          <w:szCs w:val="16"/>
        </w:rPr>
      </w:pPr>
    </w:p>
    <w:p w14:paraId="66847079" w14:textId="43E684AF" w:rsidR="00F30EA3" w:rsidRPr="000A1082" w:rsidRDefault="00F30EA3" w:rsidP="00F30EA3">
      <w:pPr>
        <w:pStyle w:val="Lgende"/>
        <w:keepNext/>
        <w:jc w:val="center"/>
      </w:pPr>
      <w:bookmarkStart w:id="536" w:name="_Hlk165637328"/>
      <w:r w:rsidRPr="000A1082">
        <w:t xml:space="preserve">Table </w:t>
      </w:r>
      <w:r w:rsidRPr="000A1082">
        <w:fldChar w:fldCharType="begin"/>
      </w:r>
      <w:r w:rsidRPr="000A1082">
        <w:instrText>SEQ Tableau \* ARABIC</w:instrText>
      </w:r>
      <w:r w:rsidRPr="000A1082">
        <w:fldChar w:fldCharType="separate"/>
      </w:r>
      <w:ins w:id="537" w:author="Mathieu Lucas" w:date="2024-05-03T15:36:00Z" w16du:dateUtc="2024-05-03T13:36:00Z">
        <w:r w:rsidR="00D576C3">
          <w:rPr>
            <w:noProof/>
          </w:rPr>
          <w:t>1</w:t>
        </w:r>
      </w:ins>
      <w:del w:id="538" w:author="Mathieu Lucas" w:date="2024-05-03T15:35:00Z" w16du:dateUtc="2024-05-03T13:35:00Z">
        <w:r w:rsidRPr="00D576C3" w:rsidDel="00D576C3">
          <w:rPr>
            <w:noProof/>
          </w:rPr>
          <w:delText>1</w:delText>
        </w:r>
      </w:del>
      <w:r w:rsidRPr="000A1082">
        <w:fldChar w:fldCharType="end"/>
      </w:r>
      <w:r w:rsidRPr="000A1082">
        <w:t xml:space="preserve">: </w:t>
      </w:r>
      <w:ins w:id="539" w:author="Michel Lang" w:date="2024-05-02T13:42:00Z">
        <w:r w:rsidRPr="000A1082">
          <w:t xml:space="preserve">Characteristics of the four </w:t>
        </w:r>
      </w:ins>
      <w:ins w:id="540" w:author="Michel Lang" w:date="2024-05-02T13:43:00Z">
        <w:r w:rsidRPr="000A1082">
          <w:t>Binomial models</w:t>
        </w:r>
      </w:ins>
      <w:del w:id="541" w:author="Michel Lang" w:date="2024-05-02T13:43:00Z">
        <w:r w:rsidRPr="000A1082" w:rsidDel="00F30EA3">
          <w:delText>Description of the parameters which are considered uncertain for each of the four models proposed in the next section.</w:delText>
        </w:r>
      </w:del>
    </w:p>
    <w:tbl>
      <w:tblPr>
        <w:tblStyle w:val="Grilledutableau"/>
        <w:tblW w:w="4673" w:type="dxa"/>
        <w:jc w:val="center"/>
        <w:tblLook w:val="04A0" w:firstRow="1" w:lastRow="0" w:firstColumn="1" w:lastColumn="0" w:noHBand="0" w:noVBand="1"/>
        <w:tblPrChange w:id="542" w:author="Mathieu Lucas" w:date="2024-05-03T15:09:00Z" w16du:dateUtc="2024-05-03T13:09:00Z">
          <w:tblPr>
            <w:tblStyle w:val="Grilledutableau"/>
            <w:tblW w:w="5811" w:type="dxa"/>
            <w:jc w:val="center"/>
            <w:tblLook w:val="04A0" w:firstRow="1" w:lastRow="0" w:firstColumn="1" w:lastColumn="0" w:noHBand="0" w:noVBand="1"/>
          </w:tblPr>
        </w:tblPrChange>
      </w:tblPr>
      <w:tblGrid>
        <w:gridCol w:w="1529"/>
        <w:gridCol w:w="1367"/>
        <w:gridCol w:w="1777"/>
        <w:tblGridChange w:id="543">
          <w:tblGrid>
            <w:gridCol w:w="1940"/>
            <w:gridCol w:w="577"/>
            <w:gridCol w:w="790"/>
            <w:gridCol w:w="577"/>
            <w:gridCol w:w="793"/>
            <w:gridCol w:w="1134"/>
          </w:tblGrid>
        </w:tblGridChange>
      </w:tblGrid>
      <w:tr w:rsidR="00F30EA3" w:rsidRPr="000A1082" w14:paraId="7C67FA31" w14:textId="77777777" w:rsidTr="008D1B71">
        <w:trPr>
          <w:jc w:val="center"/>
          <w:trPrChange w:id="544" w:author="Mathieu Lucas" w:date="2024-05-03T15:09:00Z" w16du:dateUtc="2024-05-03T13:09:00Z">
            <w:trPr>
              <w:jc w:val="center"/>
            </w:trPr>
          </w:trPrChange>
        </w:trPr>
        <w:tc>
          <w:tcPr>
            <w:tcW w:w="1529" w:type="dxa"/>
            <w:shd w:val="clear" w:color="auto" w:fill="E7E6E6" w:themeFill="background2"/>
            <w:tcPrChange w:id="545" w:author="Mathieu Lucas" w:date="2024-05-03T15:09:00Z" w16du:dateUtc="2024-05-03T13:09:00Z">
              <w:tcPr>
                <w:tcW w:w="2517" w:type="dxa"/>
                <w:gridSpan w:val="2"/>
                <w:shd w:val="clear" w:color="auto" w:fill="E7E6E6" w:themeFill="background2"/>
              </w:tcPr>
            </w:tcPrChange>
          </w:tcPr>
          <w:p w14:paraId="01DBBC49" w14:textId="58D81555" w:rsidR="00F30EA3" w:rsidRPr="000A1082" w:rsidRDefault="00F30EA3" w:rsidP="00F30EA3">
            <w:pPr>
              <w:spacing w:after="0" w:line="240" w:lineRule="auto"/>
              <w:jc w:val="center"/>
            </w:pPr>
            <w:del w:id="546" w:author="Michel Lang" w:date="2024-05-02T13:43:00Z">
              <w:r w:rsidRPr="000A1082" w:rsidDel="00F30EA3">
                <w:delText>Uncertain parameter</w:delText>
              </w:r>
            </w:del>
            <w:ins w:id="547" w:author="Michel Lang" w:date="2024-05-02T13:44:00Z">
              <w:r w:rsidRPr="000A1082">
                <w:t xml:space="preserve"> </w:t>
              </w:r>
            </w:ins>
            <w:ins w:id="548" w:author="Michel Lang" w:date="2024-05-02T13:43:00Z">
              <w:r w:rsidRPr="000A1082">
                <w:t>Binomial model</w:t>
              </w:r>
            </w:ins>
          </w:p>
        </w:tc>
        <w:tc>
          <w:tcPr>
            <w:tcW w:w="1367" w:type="dxa"/>
            <w:shd w:val="clear" w:color="auto" w:fill="E7E6E6" w:themeFill="background2"/>
            <w:tcPrChange w:id="549" w:author="Mathieu Lucas" w:date="2024-05-03T15:09:00Z" w16du:dateUtc="2024-05-03T13:09:00Z">
              <w:tcPr>
                <w:tcW w:w="1367" w:type="dxa"/>
                <w:gridSpan w:val="2"/>
                <w:shd w:val="clear" w:color="auto" w:fill="E7E6E6" w:themeFill="background2"/>
              </w:tcPr>
            </w:tcPrChange>
          </w:tcPr>
          <w:p w14:paraId="65D2E654" w14:textId="77777777" w:rsidR="00F30EA3" w:rsidRPr="000A1082" w:rsidRDefault="00F30EA3" w:rsidP="00F30EA3">
            <w:pPr>
              <w:spacing w:after="0" w:line="240" w:lineRule="auto"/>
              <w:jc w:val="center"/>
            </w:pPr>
            <w:r w:rsidRPr="000A1082">
              <w:t xml:space="preserve">Perception threshold </w:t>
            </w:r>
            <w:r w:rsidRPr="000A1082">
              <w:rPr>
                <w:i/>
                <w:iCs/>
              </w:rPr>
              <w:t>S</w:t>
            </w:r>
          </w:p>
        </w:tc>
        <w:tc>
          <w:tcPr>
            <w:tcW w:w="1777" w:type="dxa"/>
            <w:shd w:val="clear" w:color="auto" w:fill="E7E6E6" w:themeFill="background2"/>
            <w:tcPrChange w:id="550" w:author="Mathieu Lucas" w:date="2024-05-03T15:09:00Z" w16du:dateUtc="2024-05-03T13:09:00Z">
              <w:tcPr>
                <w:tcW w:w="1927" w:type="dxa"/>
                <w:gridSpan w:val="2"/>
                <w:shd w:val="clear" w:color="auto" w:fill="E7E6E6" w:themeFill="background2"/>
              </w:tcPr>
            </w:tcPrChange>
          </w:tcPr>
          <w:p w14:paraId="66DB0BFE" w14:textId="77777777" w:rsidR="00F30EA3" w:rsidRPr="000A1082" w:rsidRDefault="00F30EA3" w:rsidP="00F30EA3">
            <w:pPr>
              <w:spacing w:after="0" w:line="240" w:lineRule="auto"/>
              <w:jc w:val="center"/>
            </w:pPr>
            <w:r w:rsidRPr="000A1082">
              <w:t xml:space="preserve">Historical period length </w:t>
            </w:r>
            <w:r w:rsidRPr="000A1082">
              <w:rPr>
                <w:i/>
                <w:iCs/>
              </w:rPr>
              <w:t>n</w:t>
            </w:r>
          </w:p>
        </w:tc>
      </w:tr>
      <w:tr w:rsidR="00F30EA3" w:rsidRPr="000A1082" w14:paraId="2DE0EE70" w14:textId="77777777" w:rsidTr="008D1B71">
        <w:tblPrEx>
          <w:tblPrExChange w:id="551" w:author="Mathieu Lucas" w:date="2024-05-03T15:09:00Z" w16du:dateUtc="2024-05-03T13:09:00Z">
            <w:tblPrEx>
              <w:tblW w:w="4677" w:type="dxa"/>
            </w:tblPrEx>
          </w:tblPrExChange>
        </w:tblPrEx>
        <w:trPr>
          <w:jc w:val="center"/>
          <w:trPrChange w:id="552" w:author="Mathieu Lucas" w:date="2024-05-03T15:09:00Z" w16du:dateUtc="2024-05-03T13:09:00Z">
            <w:trPr>
              <w:gridAfter w:val="0"/>
              <w:jc w:val="center"/>
            </w:trPr>
          </w:trPrChange>
        </w:trPr>
        <w:tc>
          <w:tcPr>
            <w:tcW w:w="1529" w:type="dxa"/>
            <w:shd w:val="clear" w:color="auto" w:fill="F7CAAC" w:themeFill="accent2" w:themeFillTint="66"/>
            <w:tcPrChange w:id="553" w:author="Mathieu Lucas" w:date="2024-05-03T15:09:00Z" w16du:dateUtc="2024-05-03T13:09:00Z">
              <w:tcPr>
                <w:tcW w:w="1416" w:type="dxa"/>
                <w:shd w:val="clear" w:color="auto" w:fill="F7CAAC" w:themeFill="accent2" w:themeFillTint="66"/>
              </w:tcPr>
            </w:tcPrChange>
          </w:tcPr>
          <w:p w14:paraId="3BF631B9" w14:textId="77777777" w:rsidR="00F30EA3" w:rsidRPr="000A1082" w:rsidRDefault="00F30EA3" w:rsidP="00F30EA3">
            <w:pPr>
              <w:spacing w:after="0" w:line="240" w:lineRule="auto"/>
            </w:pPr>
            <w:r w:rsidRPr="000A1082">
              <w:t>Model A</w:t>
            </w:r>
          </w:p>
        </w:tc>
        <w:tc>
          <w:tcPr>
            <w:tcW w:w="1367" w:type="dxa"/>
            <w:shd w:val="clear" w:color="auto" w:fill="auto"/>
            <w:tcPrChange w:id="554" w:author="Mathieu Lucas" w:date="2024-05-03T15:09:00Z" w16du:dateUtc="2024-05-03T13:09:00Z">
              <w:tcPr>
                <w:tcW w:w="1559" w:type="dxa"/>
                <w:gridSpan w:val="2"/>
                <w:shd w:val="clear" w:color="auto" w:fill="auto"/>
              </w:tcPr>
            </w:tcPrChange>
          </w:tcPr>
          <w:p w14:paraId="6EDE4CDD" w14:textId="2040FEE5" w:rsidR="00F30EA3" w:rsidRPr="000A1082" w:rsidRDefault="00F30EA3" w:rsidP="00F30EA3">
            <w:pPr>
              <w:spacing w:after="0" w:line="240" w:lineRule="auto"/>
              <w:jc w:val="center"/>
            </w:pPr>
            <w:ins w:id="555" w:author="Michel Lang" w:date="2024-05-02T13:45:00Z">
              <w:del w:id="556" w:author="Mathieu Lucas" w:date="2024-05-03T13:59:00Z" w16du:dateUtc="2024-05-03T11:59:00Z">
                <w:r w:rsidRPr="000A1082" w:rsidDel="00FE767B">
                  <w:delText>Certain</w:delText>
                </w:r>
              </w:del>
            </w:ins>
            <w:ins w:id="557" w:author="Mathieu Lucas" w:date="2024-05-03T13:59:00Z" w16du:dateUtc="2024-05-03T11:59:00Z">
              <w:r w:rsidR="00FE767B">
                <w:t>Fixed</w:t>
              </w:r>
            </w:ins>
          </w:p>
        </w:tc>
        <w:tc>
          <w:tcPr>
            <w:tcW w:w="1777" w:type="dxa"/>
            <w:shd w:val="clear" w:color="auto" w:fill="auto"/>
            <w:tcPrChange w:id="558" w:author="Mathieu Lucas" w:date="2024-05-03T15:09:00Z" w16du:dateUtc="2024-05-03T13:09:00Z">
              <w:tcPr>
                <w:tcW w:w="1702" w:type="dxa"/>
                <w:gridSpan w:val="2"/>
                <w:shd w:val="clear" w:color="auto" w:fill="auto"/>
              </w:tcPr>
            </w:tcPrChange>
          </w:tcPr>
          <w:p w14:paraId="61379F23" w14:textId="307429E0" w:rsidR="00F30EA3" w:rsidRPr="000A1082" w:rsidRDefault="00F30EA3" w:rsidP="00F30EA3">
            <w:pPr>
              <w:spacing w:after="0" w:line="240" w:lineRule="auto"/>
              <w:jc w:val="center"/>
            </w:pPr>
            <w:ins w:id="559" w:author="Michel Lang" w:date="2024-05-02T13:45:00Z">
              <w:del w:id="560" w:author="Mathieu Lucas" w:date="2024-05-03T13:59:00Z" w16du:dateUtc="2024-05-03T11:59:00Z">
                <w:r w:rsidRPr="000A1082" w:rsidDel="00FE767B">
                  <w:delText>Certain</w:delText>
                </w:r>
              </w:del>
            </w:ins>
            <w:ins w:id="561" w:author="Mathieu Lucas" w:date="2024-05-03T13:59:00Z" w16du:dateUtc="2024-05-03T11:59:00Z">
              <w:r w:rsidR="00FE767B">
                <w:t>Fixed</w:t>
              </w:r>
            </w:ins>
          </w:p>
        </w:tc>
      </w:tr>
      <w:tr w:rsidR="00F30EA3" w:rsidRPr="000A1082" w14:paraId="1C51B09E" w14:textId="77777777" w:rsidTr="008D1B71">
        <w:trPr>
          <w:jc w:val="center"/>
          <w:trPrChange w:id="562" w:author="Mathieu Lucas" w:date="2024-05-03T15:09:00Z" w16du:dateUtc="2024-05-03T13:09:00Z">
            <w:trPr>
              <w:jc w:val="center"/>
            </w:trPr>
          </w:trPrChange>
        </w:trPr>
        <w:tc>
          <w:tcPr>
            <w:tcW w:w="1529" w:type="dxa"/>
            <w:shd w:val="clear" w:color="auto" w:fill="FF8F8F"/>
            <w:tcPrChange w:id="563" w:author="Mathieu Lucas" w:date="2024-05-03T15:09:00Z" w16du:dateUtc="2024-05-03T13:09:00Z">
              <w:tcPr>
                <w:tcW w:w="2517" w:type="dxa"/>
                <w:gridSpan w:val="2"/>
                <w:shd w:val="clear" w:color="auto" w:fill="FF8F8F"/>
              </w:tcPr>
            </w:tcPrChange>
          </w:tcPr>
          <w:p w14:paraId="292807AB" w14:textId="77777777" w:rsidR="00F30EA3" w:rsidRPr="000A1082" w:rsidRDefault="00F30EA3" w:rsidP="00F30EA3">
            <w:pPr>
              <w:spacing w:after="0" w:line="240" w:lineRule="auto"/>
            </w:pPr>
            <w:r w:rsidRPr="000A1082">
              <w:t>Model B</w:t>
            </w:r>
          </w:p>
        </w:tc>
        <w:tc>
          <w:tcPr>
            <w:tcW w:w="1367" w:type="dxa"/>
            <w:shd w:val="clear" w:color="auto" w:fill="auto"/>
            <w:tcPrChange w:id="564" w:author="Mathieu Lucas" w:date="2024-05-03T15:09:00Z" w16du:dateUtc="2024-05-03T13:09:00Z">
              <w:tcPr>
                <w:tcW w:w="1367" w:type="dxa"/>
                <w:gridSpan w:val="2"/>
                <w:shd w:val="clear" w:color="auto" w:fill="auto"/>
              </w:tcPr>
            </w:tcPrChange>
          </w:tcPr>
          <w:p w14:paraId="7FBB01CF" w14:textId="3DFB5311" w:rsidR="00F30EA3" w:rsidRPr="000A1082" w:rsidRDefault="00F30EA3" w:rsidP="00F30EA3">
            <w:pPr>
              <w:spacing w:after="0" w:line="240" w:lineRule="auto"/>
              <w:jc w:val="center"/>
            </w:pPr>
            <w:ins w:id="565" w:author="Michel Lang" w:date="2024-05-02T13:45:00Z">
              <w:r w:rsidRPr="000A1082">
                <w:t>Uncertain</w:t>
              </w:r>
            </w:ins>
          </w:p>
        </w:tc>
        <w:tc>
          <w:tcPr>
            <w:tcW w:w="1777" w:type="dxa"/>
            <w:shd w:val="clear" w:color="auto" w:fill="auto"/>
            <w:tcPrChange w:id="566" w:author="Mathieu Lucas" w:date="2024-05-03T15:09:00Z" w16du:dateUtc="2024-05-03T13:09:00Z">
              <w:tcPr>
                <w:tcW w:w="1927" w:type="dxa"/>
                <w:gridSpan w:val="2"/>
                <w:shd w:val="clear" w:color="auto" w:fill="auto"/>
              </w:tcPr>
            </w:tcPrChange>
          </w:tcPr>
          <w:p w14:paraId="44416879" w14:textId="61965151" w:rsidR="00F30EA3" w:rsidRPr="000A1082" w:rsidRDefault="00F30EA3" w:rsidP="00F30EA3">
            <w:pPr>
              <w:spacing w:after="0" w:line="240" w:lineRule="auto"/>
              <w:jc w:val="center"/>
            </w:pPr>
            <w:ins w:id="567" w:author="Michel Lang" w:date="2024-05-02T13:45:00Z">
              <w:del w:id="568" w:author="Mathieu Lucas" w:date="2024-05-03T13:59:00Z" w16du:dateUtc="2024-05-03T11:59:00Z">
                <w:r w:rsidRPr="000A1082" w:rsidDel="00FE767B">
                  <w:delText>Certain</w:delText>
                </w:r>
              </w:del>
            </w:ins>
            <w:ins w:id="569" w:author="Mathieu Lucas" w:date="2024-05-03T13:59:00Z" w16du:dateUtc="2024-05-03T11:59:00Z">
              <w:r w:rsidR="00FE767B">
                <w:t>Fixed</w:t>
              </w:r>
            </w:ins>
          </w:p>
        </w:tc>
      </w:tr>
      <w:tr w:rsidR="00F30EA3" w:rsidRPr="000A1082" w14:paraId="0384DDC9" w14:textId="77777777" w:rsidTr="008D1B71">
        <w:trPr>
          <w:jc w:val="center"/>
          <w:trPrChange w:id="570" w:author="Mathieu Lucas" w:date="2024-05-03T15:09:00Z" w16du:dateUtc="2024-05-03T13:09:00Z">
            <w:trPr>
              <w:jc w:val="center"/>
            </w:trPr>
          </w:trPrChange>
        </w:trPr>
        <w:tc>
          <w:tcPr>
            <w:tcW w:w="1529" w:type="dxa"/>
            <w:shd w:val="clear" w:color="auto" w:fill="DEEAF6" w:themeFill="accent5" w:themeFillTint="33"/>
            <w:tcPrChange w:id="571" w:author="Mathieu Lucas" w:date="2024-05-03T15:09:00Z" w16du:dateUtc="2024-05-03T13:09:00Z">
              <w:tcPr>
                <w:tcW w:w="2517" w:type="dxa"/>
                <w:gridSpan w:val="2"/>
                <w:shd w:val="clear" w:color="auto" w:fill="DEEAF6" w:themeFill="accent5" w:themeFillTint="33"/>
              </w:tcPr>
            </w:tcPrChange>
          </w:tcPr>
          <w:p w14:paraId="04F15BE4" w14:textId="77777777" w:rsidR="00F30EA3" w:rsidRPr="000A1082" w:rsidRDefault="00F30EA3" w:rsidP="00F30EA3">
            <w:pPr>
              <w:spacing w:after="0" w:line="240" w:lineRule="auto"/>
            </w:pPr>
            <w:r w:rsidRPr="000A1082">
              <w:t>Model C</w:t>
            </w:r>
          </w:p>
        </w:tc>
        <w:tc>
          <w:tcPr>
            <w:tcW w:w="1367" w:type="dxa"/>
            <w:shd w:val="clear" w:color="auto" w:fill="auto"/>
            <w:tcPrChange w:id="572" w:author="Mathieu Lucas" w:date="2024-05-03T15:09:00Z" w16du:dateUtc="2024-05-03T13:09:00Z">
              <w:tcPr>
                <w:tcW w:w="1367" w:type="dxa"/>
                <w:gridSpan w:val="2"/>
                <w:shd w:val="clear" w:color="auto" w:fill="auto"/>
              </w:tcPr>
            </w:tcPrChange>
          </w:tcPr>
          <w:p w14:paraId="3A5F0009" w14:textId="6FF1385B" w:rsidR="00F30EA3" w:rsidRPr="000A1082" w:rsidRDefault="00F30EA3" w:rsidP="00F30EA3">
            <w:pPr>
              <w:spacing w:after="0" w:line="240" w:lineRule="auto"/>
              <w:jc w:val="center"/>
            </w:pPr>
            <w:ins w:id="573" w:author="Michel Lang" w:date="2024-05-02T13:45:00Z">
              <w:del w:id="574" w:author="Mathieu Lucas" w:date="2024-05-03T13:59:00Z" w16du:dateUtc="2024-05-03T11:59:00Z">
                <w:r w:rsidRPr="000A1082" w:rsidDel="00FE767B">
                  <w:delText>Certain</w:delText>
                </w:r>
              </w:del>
            </w:ins>
            <w:ins w:id="575" w:author="Mathieu Lucas" w:date="2024-05-03T13:59:00Z" w16du:dateUtc="2024-05-03T11:59:00Z">
              <w:r w:rsidR="00FE767B">
                <w:t>Fixed</w:t>
              </w:r>
            </w:ins>
          </w:p>
        </w:tc>
        <w:tc>
          <w:tcPr>
            <w:tcW w:w="1777" w:type="dxa"/>
            <w:shd w:val="clear" w:color="auto" w:fill="auto"/>
            <w:tcPrChange w:id="576" w:author="Mathieu Lucas" w:date="2024-05-03T15:09:00Z" w16du:dateUtc="2024-05-03T13:09:00Z">
              <w:tcPr>
                <w:tcW w:w="1927" w:type="dxa"/>
                <w:gridSpan w:val="2"/>
                <w:shd w:val="clear" w:color="auto" w:fill="auto"/>
              </w:tcPr>
            </w:tcPrChange>
          </w:tcPr>
          <w:p w14:paraId="69913AAD" w14:textId="3FAA9F99" w:rsidR="00F30EA3" w:rsidRPr="000A1082" w:rsidRDefault="00F30EA3" w:rsidP="00F30EA3">
            <w:pPr>
              <w:spacing w:after="0" w:line="240" w:lineRule="auto"/>
              <w:jc w:val="center"/>
            </w:pPr>
            <w:ins w:id="577" w:author="Michel Lang" w:date="2024-05-02T13:45:00Z">
              <w:r w:rsidRPr="000A1082">
                <w:t>Uncertain</w:t>
              </w:r>
            </w:ins>
          </w:p>
        </w:tc>
      </w:tr>
      <w:tr w:rsidR="00F30EA3" w:rsidRPr="000A1082" w14:paraId="23B13B7B" w14:textId="77777777" w:rsidTr="008D1B71">
        <w:trPr>
          <w:jc w:val="center"/>
          <w:trPrChange w:id="578" w:author="Mathieu Lucas" w:date="2024-05-03T15:09:00Z" w16du:dateUtc="2024-05-03T13:09:00Z">
            <w:trPr>
              <w:jc w:val="center"/>
            </w:trPr>
          </w:trPrChange>
        </w:trPr>
        <w:tc>
          <w:tcPr>
            <w:tcW w:w="1529" w:type="dxa"/>
            <w:shd w:val="clear" w:color="auto" w:fill="8EAADB" w:themeFill="accent1" w:themeFillTint="99"/>
            <w:tcPrChange w:id="579" w:author="Mathieu Lucas" w:date="2024-05-03T15:09:00Z" w16du:dateUtc="2024-05-03T13:09:00Z">
              <w:tcPr>
                <w:tcW w:w="2517" w:type="dxa"/>
                <w:gridSpan w:val="2"/>
                <w:shd w:val="clear" w:color="auto" w:fill="8EAADB" w:themeFill="accent1" w:themeFillTint="99"/>
              </w:tcPr>
            </w:tcPrChange>
          </w:tcPr>
          <w:p w14:paraId="1B3D20D1" w14:textId="77777777" w:rsidR="00F30EA3" w:rsidRPr="000A1082" w:rsidRDefault="00F30EA3" w:rsidP="00F30EA3">
            <w:pPr>
              <w:spacing w:after="0" w:line="240" w:lineRule="auto"/>
            </w:pPr>
            <w:r w:rsidRPr="000A1082">
              <w:t>Model D</w:t>
            </w:r>
          </w:p>
        </w:tc>
        <w:tc>
          <w:tcPr>
            <w:tcW w:w="1367" w:type="dxa"/>
            <w:shd w:val="clear" w:color="auto" w:fill="auto"/>
            <w:tcPrChange w:id="580" w:author="Mathieu Lucas" w:date="2024-05-03T15:09:00Z" w16du:dateUtc="2024-05-03T13:09:00Z">
              <w:tcPr>
                <w:tcW w:w="1367" w:type="dxa"/>
                <w:gridSpan w:val="2"/>
                <w:shd w:val="clear" w:color="auto" w:fill="auto"/>
              </w:tcPr>
            </w:tcPrChange>
          </w:tcPr>
          <w:p w14:paraId="1320BFA1" w14:textId="0FB981A8" w:rsidR="00F30EA3" w:rsidRPr="000A1082" w:rsidRDefault="00F30EA3" w:rsidP="00F30EA3">
            <w:pPr>
              <w:spacing w:after="0" w:line="240" w:lineRule="auto"/>
              <w:jc w:val="center"/>
            </w:pPr>
            <w:ins w:id="581" w:author="Michel Lang" w:date="2024-05-02T13:45:00Z">
              <w:r w:rsidRPr="000A1082">
                <w:t>Uncertain</w:t>
              </w:r>
            </w:ins>
          </w:p>
        </w:tc>
        <w:tc>
          <w:tcPr>
            <w:tcW w:w="1777" w:type="dxa"/>
            <w:shd w:val="clear" w:color="auto" w:fill="auto"/>
            <w:tcPrChange w:id="582" w:author="Mathieu Lucas" w:date="2024-05-03T15:09:00Z" w16du:dateUtc="2024-05-03T13:09:00Z">
              <w:tcPr>
                <w:tcW w:w="1927" w:type="dxa"/>
                <w:gridSpan w:val="2"/>
                <w:shd w:val="clear" w:color="auto" w:fill="auto"/>
              </w:tcPr>
            </w:tcPrChange>
          </w:tcPr>
          <w:p w14:paraId="6A6444D3" w14:textId="5AAFD209" w:rsidR="00F30EA3" w:rsidRPr="000A1082" w:rsidRDefault="00F30EA3" w:rsidP="00F30EA3">
            <w:pPr>
              <w:spacing w:after="0" w:line="240" w:lineRule="auto"/>
              <w:jc w:val="center"/>
            </w:pPr>
            <w:ins w:id="583" w:author="Michel Lang" w:date="2024-05-02T13:45:00Z">
              <w:r w:rsidRPr="000A1082">
                <w:t>Uncertain</w:t>
              </w:r>
            </w:ins>
          </w:p>
        </w:tc>
      </w:tr>
      <w:bookmarkEnd w:id="536"/>
    </w:tbl>
    <w:p w14:paraId="6E9BB53A" w14:textId="77777777" w:rsidR="00F30EA3" w:rsidRPr="000A1082" w:rsidRDefault="00F30EA3" w:rsidP="00F30EA3">
      <w:pPr>
        <w:suppressAutoHyphens w:val="0"/>
        <w:autoSpaceDE w:val="0"/>
        <w:autoSpaceDN w:val="0"/>
        <w:adjustRightInd w:val="0"/>
        <w:spacing w:after="0" w:line="240" w:lineRule="auto"/>
        <w:rPr>
          <w:rFonts w:ascii="Times-Roman" w:hAnsi="Times-Roman" w:cs="Times-Roman"/>
          <w:kern w:val="0"/>
          <w:sz w:val="16"/>
          <w:szCs w:val="16"/>
        </w:rPr>
      </w:pPr>
    </w:p>
    <w:p w14:paraId="1F63FCDC" w14:textId="77777777" w:rsidR="00F30EA3" w:rsidRPr="000A1082" w:rsidRDefault="00F30EA3" w:rsidP="00F30EA3">
      <w:pPr>
        <w:suppressAutoHyphens w:val="0"/>
        <w:autoSpaceDE w:val="0"/>
        <w:autoSpaceDN w:val="0"/>
        <w:adjustRightInd w:val="0"/>
        <w:spacing w:after="0" w:line="240" w:lineRule="auto"/>
        <w:rPr>
          <w:color w:val="FF0000"/>
        </w:rPr>
      </w:pPr>
    </w:p>
    <w:p w14:paraId="452AEE10" w14:textId="64249E48" w:rsidR="00704948" w:rsidRPr="0081736E" w:rsidRDefault="00F30EA3">
      <w:pPr>
        <w:rPr>
          <w:color w:val="70AD47" w:themeColor="accent6"/>
          <w:rPrChange w:id="584" w:author="Mathieu Lucas" w:date="2024-05-03T15:22:00Z" w16du:dateUtc="2024-05-03T13:22:00Z">
            <w:rPr/>
          </w:rPrChange>
        </w:rPr>
      </w:pPr>
      <w:r w:rsidRPr="000A1082">
        <w:t xml:space="preserve">L163: </w:t>
      </w:r>
      <w:r w:rsidRPr="0081736E">
        <w:t xml:space="preserve">“On the other hand” </w:t>
      </w:r>
      <w:r w:rsidRPr="0081736E">
        <w:rPr>
          <w:color w:val="ED7D31" w:themeColor="accent2"/>
          <w:rPrChange w:id="585" w:author="Mathieu Lucas" w:date="2024-05-03T15:22:00Z" w16du:dateUtc="2024-05-03T13:22:00Z">
            <w:rPr/>
          </w:rPrChange>
        </w:rPr>
        <w:t xml:space="preserve">over-used in the paper </w:t>
      </w:r>
      <w:r w:rsidRPr="000A1082">
        <w:rPr>
          <w:rFonts w:ascii="Wingdings" w:eastAsia="Wingdings" w:hAnsi="Wingdings" w:cs="Wingdings"/>
        </w:rPr>
        <w:t></w:t>
      </w:r>
      <w:r w:rsidRPr="000A1082">
        <w:t xml:space="preserve"> “</w:t>
      </w:r>
      <w:r w:rsidRPr="000A1082">
        <w:rPr>
          <w:b/>
          <w:bCs/>
        </w:rPr>
        <w:t>However”</w:t>
      </w:r>
      <w:ins w:id="586" w:author="Mathieu Lucas" w:date="2024-05-03T15:22:00Z" w16du:dateUtc="2024-05-03T13:22:00Z">
        <w:r w:rsidR="0081736E">
          <w:rPr>
            <w:color w:val="70AD47" w:themeColor="accent6"/>
          </w:rPr>
          <w:t xml:space="preserve"> </w:t>
        </w:r>
      </w:ins>
      <w:del w:id="587" w:author="Mathieu Lucas" w:date="2024-05-03T15:22:00Z" w16du:dateUtc="2024-05-03T13:22:00Z">
        <w:r w:rsidRPr="0081736E" w:rsidDel="0081736E">
          <w:rPr>
            <w:color w:val="70AD47" w:themeColor="accent6"/>
            <w:rPrChange w:id="588" w:author="Mathieu Lucas" w:date="2024-05-03T15:22:00Z" w16du:dateUtc="2024-05-03T13:22:00Z">
              <w:rPr/>
            </w:rPrChange>
          </w:rPr>
          <w:delText xml:space="preserve">: </w:delText>
        </w:r>
        <w:r w:rsidRPr="0081736E" w:rsidDel="0081736E">
          <w:rPr>
            <w:color w:val="70AD47" w:themeColor="accent6"/>
          </w:rPr>
          <w:delText xml:space="preserve">OK </w:delText>
        </w:r>
      </w:del>
      <w:r w:rsidRPr="0081736E">
        <w:rPr>
          <w:color w:val="70AD47" w:themeColor="accent6"/>
          <w:rPrChange w:id="589" w:author="Mathieu Lucas" w:date="2024-05-03T15:22:00Z" w16du:dateUtc="2024-05-03T13:22:00Z">
            <w:rPr/>
          </w:rPrChange>
        </w:rPr>
        <w:t>other occurrences:</w:t>
      </w:r>
    </w:p>
    <w:p w14:paraId="1AFBB6DA" w14:textId="40867834" w:rsidR="00704948" w:rsidRPr="000A1082" w:rsidRDefault="00F30EA3">
      <w:pPr>
        <w:ind w:left="708"/>
      </w:pPr>
      <w:r w:rsidRPr="000A1082">
        <w:t xml:space="preserve">L165: “On the other hand” </w:t>
      </w:r>
      <w:r w:rsidRPr="000A1082">
        <w:rPr>
          <w:rFonts w:ascii="Wingdings" w:eastAsia="Wingdings" w:hAnsi="Wingdings" w:cs="Wingdings"/>
        </w:rPr>
        <w:t></w:t>
      </w:r>
      <w:r w:rsidRPr="000A1082">
        <w:t xml:space="preserve"> </w:t>
      </w:r>
      <w:del w:id="590" w:author="Mathieu Lucas" w:date="2024-05-03T15:23:00Z" w16du:dateUtc="2024-05-03T13:23:00Z">
        <w:r w:rsidRPr="000A1082" w:rsidDel="0081736E">
          <w:rPr>
            <w:color w:val="70AD47" w:themeColor="accent6"/>
          </w:rPr>
          <w:delText>removed</w:delText>
        </w:r>
      </w:del>
      <w:ins w:id="591" w:author="Mathieu Lucas" w:date="2024-05-03T15:23:00Z" w16du:dateUtc="2024-05-03T13:23:00Z">
        <w:r w:rsidR="0081736E">
          <w:rPr>
            <w:color w:val="70AD47" w:themeColor="accent6"/>
          </w:rPr>
          <w:t>R</w:t>
        </w:r>
        <w:r w:rsidR="0081736E" w:rsidRPr="000A1082">
          <w:rPr>
            <w:color w:val="70AD47" w:themeColor="accent6"/>
          </w:rPr>
          <w:t>emoved</w:t>
        </w:r>
      </w:ins>
    </w:p>
    <w:p w14:paraId="45A29745" w14:textId="77777777" w:rsidR="00704948" w:rsidRPr="000A1082" w:rsidRDefault="00F30EA3">
      <w:pPr>
        <w:ind w:left="708"/>
        <w:rPr>
          <w:color w:val="70AD47" w:themeColor="accent6"/>
        </w:rPr>
      </w:pPr>
      <w:r w:rsidRPr="000A1082">
        <w:t xml:space="preserve">L290: “On the other hand” </w:t>
      </w:r>
      <w:r w:rsidRPr="000A1082">
        <w:rPr>
          <w:rFonts w:ascii="Wingdings" w:eastAsia="Wingdings" w:hAnsi="Wingdings" w:cs="Wingdings"/>
        </w:rPr>
        <w:t></w:t>
      </w:r>
      <w:r w:rsidRPr="000A1082">
        <w:t xml:space="preserve"> “</w:t>
      </w:r>
      <w:r w:rsidRPr="000A1082">
        <w:rPr>
          <w:b/>
          <w:bCs/>
        </w:rPr>
        <w:t>In</w:t>
      </w:r>
      <w:r w:rsidRPr="000A1082">
        <w:t xml:space="preserve"> </w:t>
      </w:r>
      <w:r w:rsidRPr="000A1082">
        <w:rPr>
          <w:b/>
          <w:bCs/>
        </w:rPr>
        <w:t>contrast”</w:t>
      </w:r>
    </w:p>
    <w:p w14:paraId="09921640" w14:textId="77777777" w:rsidR="00704948" w:rsidRPr="000A1082" w:rsidRDefault="00F30EA3">
      <w:pPr>
        <w:ind w:left="708"/>
      </w:pPr>
      <w:r w:rsidRPr="000A1082">
        <w:t xml:space="preserve">L307: “On the other hand” </w:t>
      </w:r>
      <w:r w:rsidRPr="000A1082">
        <w:rPr>
          <w:rFonts w:ascii="Wingdings" w:eastAsia="Wingdings" w:hAnsi="Wingdings" w:cs="Wingdings"/>
        </w:rPr>
        <w:t></w:t>
      </w:r>
      <w:r w:rsidRPr="000A1082">
        <w:t xml:space="preserve"> “</w:t>
      </w:r>
      <w:r w:rsidRPr="000A1082">
        <w:rPr>
          <w:b/>
          <w:bCs/>
        </w:rPr>
        <w:t>However”</w:t>
      </w:r>
    </w:p>
    <w:p w14:paraId="446C431B" w14:textId="77777777" w:rsidR="00704948" w:rsidRPr="000A1082" w:rsidRDefault="00F30EA3">
      <w:pPr>
        <w:ind w:left="708"/>
      </w:pPr>
      <w:r w:rsidRPr="000A1082">
        <w:t xml:space="preserve">L390: “On the other hand” </w:t>
      </w:r>
      <w:r w:rsidRPr="000A1082">
        <w:rPr>
          <w:rFonts w:ascii="Wingdings" w:eastAsia="Wingdings" w:hAnsi="Wingdings" w:cs="Wingdings"/>
        </w:rPr>
        <w:t></w:t>
      </w:r>
      <w:r w:rsidRPr="000A1082">
        <w:t xml:space="preserve"> “</w:t>
      </w:r>
      <w:r w:rsidRPr="000A1082">
        <w:rPr>
          <w:b/>
          <w:bCs/>
        </w:rPr>
        <w:t>Furthermore”</w:t>
      </w:r>
    </w:p>
    <w:p w14:paraId="085742F2" w14:textId="77777777" w:rsidR="00704948" w:rsidRPr="000A1082" w:rsidRDefault="00F30EA3">
      <w:pPr>
        <w:rPr>
          <w:rFonts w:cstheme="minorHAnsi"/>
          <w:color w:val="000000"/>
          <w:kern w:val="0"/>
        </w:rPr>
      </w:pPr>
      <w:r w:rsidRPr="000A1082">
        <w:t>L196: “</w:t>
      </w:r>
      <w:r w:rsidRPr="000A1082">
        <w:rPr>
          <w:rFonts w:cstheme="minorHAnsi"/>
        </w:rPr>
        <w:t xml:space="preserve">After the building of the </w:t>
      </w:r>
      <w:proofErr w:type="spellStart"/>
      <w:r w:rsidRPr="000A1082">
        <w:rPr>
          <w:rFonts w:cstheme="minorHAnsi"/>
        </w:rPr>
        <w:t>Vallabrègues</w:t>
      </w:r>
      <w:proofErr w:type="spellEnd"/>
      <w:r w:rsidRPr="000A1082">
        <w:rPr>
          <w:rFonts w:cstheme="minorHAnsi"/>
        </w:rPr>
        <w:t xml:space="preserve"> Dam in 1967, the station was moved 2 km downstream”;</w:t>
      </w:r>
      <w:r w:rsidRPr="000A1082">
        <w:rPr>
          <w:rFonts w:cstheme="minorHAnsi"/>
          <w:color w:val="000000"/>
          <w:kern w:val="0"/>
        </w:rPr>
        <w:t xml:space="preserve"> </w:t>
      </w:r>
      <w:r w:rsidRPr="0081736E">
        <w:rPr>
          <w:rFonts w:cstheme="minorHAnsi"/>
          <w:color w:val="ED7D31" w:themeColor="accent2"/>
          <w:kern w:val="0"/>
          <w:rPrChange w:id="592" w:author="Mathieu Lucas" w:date="2024-05-03T15:23:00Z" w16du:dateUtc="2024-05-03T13:23:00Z">
            <w:rPr>
              <w:rFonts w:cstheme="minorHAnsi"/>
              <w:color w:val="000000"/>
              <w:kern w:val="0"/>
            </w:rPr>
          </w:rPrChange>
        </w:rPr>
        <w:t>I assume the dam did not impact the river discharge? Might be worthwhile clarifying this.</w:t>
      </w:r>
    </w:p>
    <w:p w14:paraId="16AFF31E" w14:textId="77777777" w:rsidR="00704948" w:rsidRPr="000A1082" w:rsidRDefault="00F30EA3">
      <w:r w:rsidRPr="000A1082">
        <w:t xml:space="preserve">“After the building of the </w:t>
      </w:r>
      <w:proofErr w:type="spellStart"/>
      <w:r w:rsidRPr="000A1082">
        <w:t>Vallabrègues</w:t>
      </w:r>
      <w:proofErr w:type="spellEnd"/>
      <w:r w:rsidRPr="000A1082">
        <w:t xml:space="preserve"> Dam in 1967, the station was moved 2 km downstream and is still in the same place today. There is no tributary between the previous and the current station.” </w:t>
      </w:r>
      <w:r w:rsidRPr="000A1082">
        <w:rPr>
          <w:rFonts w:ascii="Wingdings" w:eastAsia="Wingdings" w:hAnsi="Wingdings" w:cs="Wingdings"/>
        </w:rPr>
        <w:t></w:t>
      </w:r>
    </w:p>
    <w:p w14:paraId="770E7806" w14:textId="77777777" w:rsidR="00704948" w:rsidRPr="000A1082" w:rsidRDefault="00F30EA3">
      <w:pPr>
        <w:rPr>
          <w:rFonts w:cstheme="minorHAnsi"/>
          <w:color w:val="70AD47" w:themeColor="accent6"/>
          <w:kern w:val="0"/>
        </w:rPr>
      </w:pPr>
      <w:r w:rsidRPr="000A1082">
        <w:rPr>
          <w:color w:val="70AD47" w:themeColor="accent6"/>
        </w:rPr>
        <w:t xml:space="preserve">This point has been developed in the article. See the following paragraph. You can also find a more detailed explanation in Lucas et al. (2023), cited in the next sentence of the article. </w:t>
      </w:r>
    </w:p>
    <w:p w14:paraId="011F6BE1" w14:textId="529E63D9" w:rsidR="00704948" w:rsidRPr="000A1082" w:rsidRDefault="00F30EA3">
      <w:pPr>
        <w:rPr>
          <w:rFonts w:cstheme="minorHAnsi"/>
          <w:color w:val="000000"/>
          <w:kern w:val="0"/>
        </w:rPr>
      </w:pPr>
      <w:r w:rsidRPr="000A1082">
        <w:t>“</w:t>
      </w:r>
      <w:r w:rsidRPr="000A1082">
        <w:rPr>
          <w:b/>
          <w:bCs/>
        </w:rPr>
        <w:t xml:space="preserve">The gauging station has been used until the construction of the </w:t>
      </w:r>
      <w:proofErr w:type="spellStart"/>
      <w:r w:rsidRPr="000A1082">
        <w:rPr>
          <w:b/>
          <w:bCs/>
        </w:rPr>
        <w:t>Vallabrègues</w:t>
      </w:r>
      <w:proofErr w:type="spellEnd"/>
      <w:r w:rsidRPr="000A1082">
        <w:rPr>
          <w:b/>
          <w:bCs/>
        </w:rPr>
        <w:t xml:space="preserve"> hydroelectric scheme in 1967, which led to the derivation of a part of the discharge. Consequently, a new gauging station was installed 2 km downstream from the restitution of the </w:t>
      </w:r>
      <w:commentRangeStart w:id="593"/>
      <w:del w:id="594" w:author="Mathieu Lucas" w:date="2024-05-03T14:03:00Z" w16du:dateUtc="2024-05-03T12:03:00Z">
        <w:r w:rsidRPr="000A1082" w:rsidDel="0023273A">
          <w:rPr>
            <w:b/>
            <w:bCs/>
          </w:rPr>
          <w:delText>derivated</w:delText>
        </w:r>
      </w:del>
      <w:commentRangeEnd w:id="593"/>
      <w:ins w:id="595" w:author="Mathieu Lucas" w:date="2024-05-03T14:03:00Z" w16du:dateUtc="2024-05-03T12:03:00Z">
        <w:r w:rsidR="0023273A" w:rsidRPr="000A1082">
          <w:rPr>
            <w:b/>
            <w:bCs/>
          </w:rPr>
          <w:t>d</w:t>
        </w:r>
        <w:r w:rsidR="0023273A">
          <w:rPr>
            <w:b/>
            <w:bCs/>
          </w:rPr>
          <w:t>iver</w:t>
        </w:r>
        <w:r w:rsidR="0023273A" w:rsidRPr="000A1082">
          <w:rPr>
            <w:b/>
            <w:bCs/>
          </w:rPr>
          <w:t>ted</w:t>
        </w:r>
      </w:ins>
      <w:r w:rsidRPr="000A1082">
        <w:commentReference w:id="593"/>
      </w:r>
      <w:r w:rsidRPr="000A1082">
        <w:rPr>
          <w:b/>
          <w:bCs/>
        </w:rPr>
        <w:t xml:space="preserve"> discharges. This new station has been used ever since. </w:t>
      </w:r>
      <w:commentRangeStart w:id="596"/>
      <w:del w:id="597" w:author="Michel Lang" w:date="2024-05-02T13:45:00Z">
        <w:r w:rsidRPr="000A1082" w:rsidDel="00F30EA3">
          <w:rPr>
            <w:b/>
            <w:bCs/>
          </w:rPr>
          <w:delText>We assume that there</w:delText>
        </w:r>
      </w:del>
      <w:bookmarkStart w:id="598" w:name="_Hlk165637760"/>
      <w:ins w:id="599" w:author="Mathieu Lucas" w:date="2024-05-03T14:07:00Z" w16du:dateUtc="2024-05-03T12:07:00Z">
        <w:r w:rsidR="0023273A">
          <w:rPr>
            <w:b/>
            <w:bCs/>
          </w:rPr>
          <w:t>The</w:t>
        </w:r>
      </w:ins>
      <w:ins w:id="600" w:author="Michel Lang" w:date="2024-05-02T13:45:00Z">
        <w:del w:id="601" w:author="Mathieu Lucas" w:date="2024-05-03T14:05:00Z" w16du:dateUtc="2024-05-03T12:05:00Z">
          <w:r w:rsidRPr="000A1082" w:rsidDel="0023273A">
            <w:rPr>
              <w:b/>
              <w:bCs/>
            </w:rPr>
            <w:delText>T</w:delText>
          </w:r>
        </w:del>
        <w:del w:id="602" w:author="Mathieu Lucas" w:date="2024-05-03T14:06:00Z" w16du:dateUtc="2024-05-03T12:06:00Z">
          <w:r w:rsidRPr="000A1082" w:rsidDel="0023273A">
            <w:rPr>
              <w:b/>
              <w:bCs/>
            </w:rPr>
            <w:delText>here</w:delText>
          </w:r>
        </w:del>
      </w:ins>
      <w:del w:id="603" w:author="Mathieu Lucas" w:date="2024-05-03T14:07:00Z" w16du:dateUtc="2024-05-03T12:07:00Z">
        <w:r w:rsidRPr="000A1082" w:rsidDel="0023273A">
          <w:rPr>
            <w:b/>
            <w:bCs/>
          </w:rPr>
          <w:delText xml:space="preserve"> is no impact </w:delText>
        </w:r>
        <w:commentRangeEnd w:id="596"/>
        <w:r w:rsidRPr="000A1082" w:rsidDel="0023273A">
          <w:commentReference w:id="596"/>
        </w:r>
        <w:r w:rsidRPr="000A1082" w:rsidDel="0023273A">
          <w:rPr>
            <w:b/>
            <w:bCs/>
          </w:rPr>
          <w:delText>of the</w:delText>
        </w:r>
      </w:del>
      <w:r w:rsidRPr="000A1082">
        <w:rPr>
          <w:b/>
          <w:bCs/>
        </w:rPr>
        <w:t xml:space="preserve"> </w:t>
      </w:r>
      <w:proofErr w:type="spellStart"/>
      <w:r w:rsidRPr="000A1082">
        <w:rPr>
          <w:b/>
          <w:bCs/>
        </w:rPr>
        <w:t>Vallabrègues</w:t>
      </w:r>
      <w:proofErr w:type="spellEnd"/>
      <w:r w:rsidRPr="000A1082">
        <w:rPr>
          <w:b/>
          <w:bCs/>
        </w:rPr>
        <w:t xml:space="preserve"> Dam </w:t>
      </w:r>
      <w:ins w:id="604" w:author="Mathieu Lucas" w:date="2024-05-03T14:07:00Z" w16du:dateUtc="2024-05-03T12:07:00Z">
        <w:r w:rsidR="0023273A">
          <w:rPr>
            <w:b/>
            <w:bCs/>
          </w:rPr>
          <w:t xml:space="preserve">has no impact </w:t>
        </w:r>
      </w:ins>
      <w:r w:rsidRPr="000A1082">
        <w:rPr>
          <w:b/>
          <w:bCs/>
        </w:rPr>
        <w:t>on the discharge at the station</w:t>
      </w:r>
      <w:ins w:id="605" w:author="Mathieu Lucas" w:date="2024-05-03T14:05:00Z" w16du:dateUtc="2024-05-03T12:05:00Z">
        <w:r w:rsidR="0023273A">
          <w:rPr>
            <w:b/>
            <w:bCs/>
          </w:rPr>
          <w:t xml:space="preserve"> because i</w:t>
        </w:r>
      </w:ins>
      <w:ins w:id="606" w:author="Mathieu Lucas" w:date="2024-05-03T14:07:00Z" w16du:dateUtc="2024-05-03T12:07:00Z">
        <w:r w:rsidR="0023273A">
          <w:rPr>
            <w:b/>
            <w:bCs/>
          </w:rPr>
          <w:t xml:space="preserve">t has a very limited storage capacity and </w:t>
        </w:r>
      </w:ins>
      <w:ins w:id="607" w:author="Mathieu Lucas" w:date="2024-05-03T14:08:00Z" w16du:dateUtc="2024-05-03T12:08:00Z">
        <w:r w:rsidR="0023273A">
          <w:rPr>
            <w:b/>
            <w:bCs/>
          </w:rPr>
          <w:t>it is opened during floods to cancel the backwater effect it creates for low flows</w:t>
        </w:r>
      </w:ins>
      <w:bookmarkEnd w:id="598"/>
      <w:del w:id="608" w:author="Mathieu Lucas" w:date="2024-05-03T14:05:00Z" w16du:dateUtc="2024-05-03T12:05:00Z">
        <w:r w:rsidRPr="000A1082" w:rsidDel="0023273A">
          <w:rPr>
            <w:b/>
            <w:bCs/>
          </w:rPr>
          <w:delText xml:space="preserve"> only during floods</w:delText>
        </w:r>
      </w:del>
      <w:r w:rsidRPr="000A1082">
        <w:rPr>
          <w:b/>
          <w:bCs/>
        </w:rPr>
        <w:t>.</w:t>
      </w:r>
      <w:r w:rsidRPr="000A1082">
        <w:t>”</w:t>
      </w:r>
    </w:p>
    <w:p w14:paraId="2D7A4738" w14:textId="005934C5" w:rsidR="00704948" w:rsidRPr="000A1082" w:rsidRDefault="00F30EA3">
      <w:pPr>
        <w:rPr>
          <w:rFonts w:cstheme="minorHAnsi"/>
          <w:color w:val="FF0000"/>
          <w:kern w:val="0"/>
        </w:rPr>
      </w:pPr>
      <w:r w:rsidRPr="000A1082">
        <w:rPr>
          <w:rFonts w:cstheme="minorHAnsi"/>
          <w:kern w:val="0"/>
        </w:rPr>
        <w:lastRenderedPageBreak/>
        <w:t xml:space="preserve">L246: </w:t>
      </w:r>
      <w:r w:rsidRPr="00AC36EA">
        <w:rPr>
          <w:rFonts w:cstheme="minorHAnsi"/>
          <w:color w:val="ED7D31" w:themeColor="accent2"/>
          <w:kern w:val="0"/>
          <w:rPrChange w:id="609" w:author="Mathieu Lucas" w:date="2024-05-03T15:24:00Z" w16du:dateUtc="2024-05-03T13:24:00Z">
            <w:rPr>
              <w:rFonts w:cstheme="minorHAnsi"/>
              <w:kern w:val="0"/>
            </w:rPr>
          </w:rPrChange>
        </w:rPr>
        <w:t>Change to a colourblind friendly palette</w:t>
      </w:r>
      <w:del w:id="610" w:author="Mathieu Lucas" w:date="2024-05-03T15:24:00Z" w16du:dateUtc="2024-05-03T13:24:00Z">
        <w:r w:rsidRPr="00AC36EA" w:rsidDel="00AC36EA">
          <w:rPr>
            <w:rFonts w:cstheme="minorHAnsi"/>
            <w:color w:val="ED7D31" w:themeColor="accent2"/>
            <w:kern w:val="0"/>
            <w:rPrChange w:id="611" w:author="Mathieu Lucas" w:date="2024-05-03T15:24:00Z" w16du:dateUtc="2024-05-03T13:24:00Z">
              <w:rPr>
                <w:rFonts w:cstheme="minorHAnsi"/>
                <w:kern w:val="0"/>
              </w:rPr>
            </w:rPrChange>
          </w:rPr>
          <w:delText xml:space="preserve">: </w:delText>
        </w:r>
        <w:r w:rsidRPr="000A1082" w:rsidDel="00AC36EA">
          <w:rPr>
            <w:rFonts w:cstheme="minorHAnsi"/>
            <w:color w:val="70AD47" w:themeColor="accent6"/>
            <w:kern w:val="0"/>
          </w:rPr>
          <w:delText xml:space="preserve">OK </w:delText>
        </w:r>
        <w:r w:rsidRPr="000A1082" w:rsidDel="00AC36EA">
          <w:rPr>
            <w:rFonts w:cstheme="minorHAnsi"/>
            <w:b/>
            <w:bCs/>
            <w:color w:val="FF0000"/>
            <w:kern w:val="0"/>
          </w:rPr>
          <w:delText>TO DO</w:delText>
        </w:r>
      </w:del>
    </w:p>
    <w:p w14:paraId="470AF6D4" w14:textId="3C050A85" w:rsidR="00704948" w:rsidRDefault="00F30EA3">
      <w:pPr>
        <w:rPr>
          <w:ins w:id="612" w:author="Mathieu Lucas" w:date="2024-05-03T15:24:00Z" w16du:dateUtc="2024-05-03T13:24:00Z"/>
          <w:rFonts w:cstheme="minorHAnsi"/>
          <w:kern w:val="0"/>
        </w:rPr>
      </w:pPr>
      <w:r w:rsidRPr="000A1082">
        <w:rPr>
          <w:rFonts w:cstheme="minorHAnsi"/>
          <w:kern w:val="0"/>
        </w:rPr>
        <w:t xml:space="preserve">L249: </w:t>
      </w:r>
      <w:r w:rsidRPr="00AC36EA">
        <w:rPr>
          <w:rFonts w:cstheme="minorHAnsi"/>
          <w:color w:val="ED7D31" w:themeColor="accent2"/>
          <w:kern w:val="0"/>
          <w:rPrChange w:id="613" w:author="Mathieu Lucas" w:date="2024-05-03T15:24:00Z" w16du:dateUtc="2024-05-03T13:24:00Z">
            <w:rPr>
              <w:rFonts w:cstheme="minorHAnsi"/>
              <w:kern w:val="0"/>
            </w:rPr>
          </w:rPrChange>
        </w:rPr>
        <w:t>Improve plot resolution</w:t>
      </w:r>
      <w:del w:id="614" w:author="Mathieu Lucas" w:date="2024-05-03T15:24:00Z" w16du:dateUtc="2024-05-03T13:24:00Z">
        <w:r w:rsidRPr="000A1082" w:rsidDel="00AC36EA">
          <w:rPr>
            <w:rFonts w:cstheme="minorHAnsi"/>
            <w:kern w:val="0"/>
          </w:rPr>
          <w:delText xml:space="preserve">: </w:delText>
        </w:r>
        <w:r w:rsidRPr="000A1082" w:rsidDel="00AC36EA">
          <w:rPr>
            <w:rFonts w:cstheme="minorHAnsi"/>
            <w:color w:val="70AD47" w:themeColor="accent6"/>
            <w:kern w:val="0"/>
          </w:rPr>
          <w:delText xml:space="preserve">OK </w:delText>
        </w:r>
        <w:r w:rsidRPr="000A1082" w:rsidDel="00AC36EA">
          <w:rPr>
            <w:rFonts w:cstheme="minorHAnsi"/>
            <w:b/>
            <w:bCs/>
            <w:color w:val="FF0000"/>
            <w:kern w:val="0"/>
          </w:rPr>
          <w:delText>TO DO</w:delText>
        </w:r>
      </w:del>
    </w:p>
    <w:p w14:paraId="601CC2E7" w14:textId="3E5B112E" w:rsidR="00AC36EA" w:rsidRPr="00AC36EA" w:rsidRDefault="00AC36EA">
      <w:pPr>
        <w:rPr>
          <w:rFonts w:cstheme="minorHAnsi"/>
          <w:color w:val="70AD47" w:themeColor="accent6"/>
          <w:kern w:val="0"/>
          <w:rPrChange w:id="615" w:author="Mathieu Lucas" w:date="2024-05-03T15:24:00Z" w16du:dateUtc="2024-05-03T13:24:00Z">
            <w:rPr>
              <w:rFonts w:cstheme="minorHAnsi"/>
              <w:color w:val="FF0000"/>
              <w:kern w:val="0"/>
            </w:rPr>
          </w:rPrChange>
        </w:rPr>
      </w:pPr>
      <w:ins w:id="616" w:author="Mathieu Lucas" w:date="2024-05-03T15:24:00Z" w16du:dateUtc="2024-05-03T13:24:00Z">
        <w:r>
          <w:rPr>
            <w:rFonts w:cstheme="minorHAnsi"/>
            <w:color w:val="70AD47" w:themeColor="accent6"/>
            <w:kern w:val="0"/>
          </w:rPr>
          <w:t xml:space="preserve">All the figures have been </w:t>
        </w:r>
      </w:ins>
      <w:ins w:id="617" w:author="Mathieu Lucas" w:date="2024-05-03T15:25:00Z" w16du:dateUtc="2024-05-03T13:25:00Z">
        <w:r>
          <w:rPr>
            <w:rFonts w:cstheme="minorHAnsi"/>
            <w:color w:val="70AD47" w:themeColor="accent6"/>
            <w:kern w:val="0"/>
          </w:rPr>
          <w:t>revised and the colour palette has been changed</w:t>
        </w:r>
      </w:ins>
    </w:p>
    <w:p w14:paraId="0AABECF0" w14:textId="06C4FB13" w:rsidR="00704948" w:rsidRPr="000A1082" w:rsidRDefault="00F30EA3">
      <w:pPr>
        <w:rPr>
          <w:rFonts w:cstheme="minorHAnsi"/>
          <w:kern w:val="0"/>
        </w:rPr>
      </w:pPr>
      <w:r w:rsidRPr="000A1082">
        <w:rPr>
          <w:rFonts w:cstheme="minorHAnsi"/>
          <w:kern w:val="0"/>
        </w:rPr>
        <w:t xml:space="preserve">L260: “AMAX long” </w:t>
      </w:r>
      <w:r w:rsidRPr="000A1082">
        <w:rPr>
          <w:rFonts w:ascii="Wingdings" w:eastAsia="Wingdings" w:hAnsi="Wingdings" w:cs="Wingdings"/>
          <w:kern w:val="0"/>
        </w:rPr>
        <w:t></w:t>
      </w:r>
      <w:r w:rsidRPr="000A1082">
        <w:rPr>
          <w:rFonts w:cstheme="minorHAnsi"/>
          <w:kern w:val="0"/>
        </w:rPr>
        <w:t xml:space="preserve"> “</w:t>
      </w:r>
      <w:r w:rsidRPr="000A1082">
        <w:rPr>
          <w:rFonts w:cstheme="minorHAnsi"/>
          <w:b/>
          <w:bCs/>
          <w:kern w:val="0"/>
        </w:rPr>
        <w:t>Amax short”</w:t>
      </w:r>
      <w:r w:rsidRPr="000A1082">
        <w:rPr>
          <w:rFonts w:cstheme="minorHAnsi"/>
          <w:kern w:val="0"/>
        </w:rPr>
        <w:t xml:space="preserve">: </w:t>
      </w:r>
      <w:ins w:id="618" w:author="Mathieu Lucas" w:date="2024-05-03T15:25:00Z" w16du:dateUtc="2024-05-03T13:25:00Z">
        <w:r w:rsidR="00AC36EA">
          <w:rPr>
            <w:rFonts w:cstheme="minorHAnsi"/>
            <w:color w:val="70AD47" w:themeColor="accent6"/>
            <w:kern w:val="0"/>
          </w:rPr>
          <w:t>Formulation has been changed</w:t>
        </w:r>
      </w:ins>
      <w:del w:id="619" w:author="Mathieu Lucas" w:date="2024-05-03T15:25:00Z" w16du:dateUtc="2024-05-03T13:25:00Z">
        <w:r w:rsidRPr="000A1082" w:rsidDel="00AC36EA">
          <w:rPr>
            <w:rFonts w:cstheme="minorHAnsi"/>
            <w:color w:val="70AD47" w:themeColor="accent6"/>
            <w:kern w:val="0"/>
          </w:rPr>
          <w:delText>OK</w:delText>
        </w:r>
      </w:del>
    </w:p>
    <w:p w14:paraId="00AD5AC1" w14:textId="6974A707" w:rsidR="00704948" w:rsidRPr="000A1082" w:rsidRDefault="00F30EA3">
      <w:pPr>
        <w:rPr>
          <w:rFonts w:cstheme="minorHAnsi"/>
          <w:kern w:val="0"/>
        </w:rPr>
      </w:pPr>
      <w:r w:rsidRPr="000A1082">
        <w:rPr>
          <w:rFonts w:cstheme="minorHAnsi"/>
          <w:kern w:val="0"/>
        </w:rPr>
        <w:t xml:space="preserve">L263: “details” </w:t>
      </w:r>
      <w:r w:rsidRPr="000A1082">
        <w:rPr>
          <w:rFonts w:ascii="Wingdings" w:eastAsia="Wingdings" w:hAnsi="Wingdings" w:cs="Wingdings"/>
          <w:kern w:val="0"/>
        </w:rPr>
        <w:t></w:t>
      </w:r>
      <w:r w:rsidRPr="000A1082">
        <w:rPr>
          <w:rFonts w:cstheme="minorHAnsi"/>
          <w:kern w:val="0"/>
        </w:rPr>
        <w:t xml:space="preserve"> “</w:t>
      </w:r>
      <w:r w:rsidRPr="000A1082">
        <w:rPr>
          <w:rFonts w:cstheme="minorHAnsi"/>
          <w:b/>
          <w:bCs/>
          <w:kern w:val="0"/>
        </w:rPr>
        <w:t>detail”</w:t>
      </w:r>
      <w:r w:rsidRPr="000A1082">
        <w:rPr>
          <w:rFonts w:cstheme="minorHAnsi"/>
          <w:kern w:val="0"/>
        </w:rPr>
        <w:t xml:space="preserve">: </w:t>
      </w:r>
      <w:ins w:id="620" w:author="Mathieu Lucas" w:date="2024-05-03T15:25:00Z" w16du:dateUtc="2024-05-03T13:25:00Z">
        <w:r w:rsidR="00AC36EA">
          <w:rPr>
            <w:rFonts w:cstheme="minorHAnsi"/>
            <w:color w:val="70AD47" w:themeColor="accent6"/>
            <w:kern w:val="0"/>
          </w:rPr>
          <w:t>Formulation has been changed</w:t>
        </w:r>
      </w:ins>
      <w:del w:id="621" w:author="Mathieu Lucas" w:date="2024-05-03T15:25:00Z" w16du:dateUtc="2024-05-03T13:25:00Z">
        <w:r w:rsidRPr="000A1082" w:rsidDel="00AC36EA">
          <w:rPr>
            <w:rFonts w:cstheme="minorHAnsi"/>
            <w:color w:val="70AD47" w:themeColor="accent6"/>
            <w:kern w:val="0"/>
          </w:rPr>
          <w:delText>Ok</w:delText>
        </w:r>
      </w:del>
    </w:p>
    <w:p w14:paraId="157F4DFF" w14:textId="7B8114BB" w:rsidR="00704948" w:rsidRPr="000A1082" w:rsidRDefault="00F30EA3">
      <w:pPr>
        <w:rPr>
          <w:rFonts w:cstheme="minorHAnsi"/>
          <w:kern w:val="0"/>
        </w:rPr>
      </w:pPr>
      <w:r w:rsidRPr="000A1082">
        <w:rPr>
          <w:rFonts w:cstheme="minorHAnsi"/>
          <w:kern w:val="0"/>
        </w:rPr>
        <w:t xml:space="preserve">L267: “A poor” </w:t>
      </w:r>
      <w:r w:rsidRPr="000A1082">
        <w:rPr>
          <w:rFonts w:ascii="Wingdings" w:eastAsia="Wingdings" w:hAnsi="Wingdings" w:cs="Wingdings"/>
          <w:kern w:val="0"/>
        </w:rPr>
        <w:t></w:t>
      </w:r>
      <w:r w:rsidRPr="000A1082">
        <w:rPr>
          <w:rFonts w:cstheme="minorHAnsi"/>
          <w:kern w:val="0"/>
        </w:rPr>
        <w:t xml:space="preserve"> “</w:t>
      </w:r>
      <w:r w:rsidRPr="000A1082">
        <w:rPr>
          <w:rFonts w:cstheme="minorHAnsi"/>
          <w:b/>
          <w:bCs/>
          <w:kern w:val="0"/>
        </w:rPr>
        <w:t>Poor”</w:t>
      </w:r>
      <w:r w:rsidRPr="000A1082">
        <w:rPr>
          <w:rFonts w:cstheme="minorHAnsi"/>
          <w:kern w:val="0"/>
        </w:rPr>
        <w:t xml:space="preserve">: </w:t>
      </w:r>
      <w:ins w:id="622" w:author="Mathieu Lucas" w:date="2024-05-03T15:25:00Z" w16du:dateUtc="2024-05-03T13:25:00Z">
        <w:r w:rsidR="00AC36EA">
          <w:rPr>
            <w:rFonts w:cstheme="minorHAnsi"/>
            <w:color w:val="70AD47" w:themeColor="accent6"/>
            <w:kern w:val="0"/>
          </w:rPr>
          <w:t>Formulation has been changed</w:t>
        </w:r>
      </w:ins>
      <w:del w:id="623" w:author="Mathieu Lucas" w:date="2024-05-03T15:25:00Z" w16du:dateUtc="2024-05-03T13:25:00Z">
        <w:r w:rsidRPr="000A1082" w:rsidDel="00AC36EA">
          <w:rPr>
            <w:rFonts w:cstheme="minorHAnsi"/>
            <w:color w:val="70AD47" w:themeColor="accent6"/>
            <w:kern w:val="0"/>
          </w:rPr>
          <w:delText>Ok</w:delText>
        </w:r>
      </w:del>
    </w:p>
    <w:p w14:paraId="4FDFE5BC" w14:textId="0A44E247" w:rsidR="00704948" w:rsidRPr="000A1082" w:rsidRDefault="00F30EA3">
      <w:pPr>
        <w:rPr>
          <w:rFonts w:cstheme="minorHAnsi"/>
        </w:rPr>
      </w:pPr>
      <w:r w:rsidRPr="000A1082">
        <w:rPr>
          <w:rFonts w:cstheme="minorHAnsi"/>
        </w:rPr>
        <w:t xml:space="preserve">L269: </w:t>
      </w:r>
      <w:r w:rsidRPr="00AC36EA">
        <w:rPr>
          <w:rFonts w:cstheme="minorHAnsi"/>
          <w:color w:val="ED7D31" w:themeColor="accent2"/>
          <w:rPrChange w:id="624" w:author="Mathieu Lucas" w:date="2024-05-03T15:26:00Z" w16du:dateUtc="2024-05-03T13:26:00Z">
            <w:rPr>
              <w:rFonts w:cstheme="minorHAnsi"/>
            </w:rPr>
          </w:rPrChange>
        </w:rPr>
        <w:t>Remove full stop</w:t>
      </w:r>
      <w:r w:rsidRPr="000A1082">
        <w:rPr>
          <w:rFonts w:cstheme="minorHAnsi"/>
        </w:rPr>
        <w:t xml:space="preserve">: </w:t>
      </w:r>
      <w:del w:id="625" w:author="Mathieu Lucas" w:date="2024-05-03T15:25:00Z" w16du:dateUtc="2024-05-03T13:25:00Z">
        <w:r w:rsidRPr="000A1082" w:rsidDel="00AC36EA">
          <w:rPr>
            <w:rFonts w:cstheme="minorHAnsi"/>
            <w:color w:val="70AD47" w:themeColor="accent6"/>
          </w:rPr>
          <w:delText>Ok</w:delText>
        </w:r>
      </w:del>
      <w:ins w:id="626" w:author="Mathieu Lucas" w:date="2024-05-03T15:25:00Z" w16du:dateUtc="2024-05-03T13:25:00Z">
        <w:r w:rsidR="00AC36EA">
          <w:rPr>
            <w:rFonts w:cstheme="minorHAnsi"/>
            <w:color w:val="70AD47" w:themeColor="accent6"/>
          </w:rPr>
          <w:t>Removed</w:t>
        </w:r>
      </w:ins>
    </w:p>
    <w:p w14:paraId="5B7D482E" w14:textId="5B540EF4" w:rsidR="00704948" w:rsidRPr="000A1082" w:rsidRDefault="00F30EA3">
      <w:pPr>
        <w:rPr>
          <w:rFonts w:cstheme="minorHAnsi"/>
        </w:rPr>
      </w:pPr>
      <w:r w:rsidRPr="000A1082">
        <w:rPr>
          <w:rFonts w:cstheme="minorHAnsi"/>
        </w:rPr>
        <w:t xml:space="preserve">L269: </w:t>
      </w:r>
      <w:r w:rsidRPr="00AC36EA">
        <w:rPr>
          <w:rFonts w:cstheme="minorHAnsi"/>
          <w:color w:val="ED7D31" w:themeColor="accent2"/>
          <w:rPrChange w:id="627" w:author="Mathieu Lucas" w:date="2024-05-03T15:26:00Z" w16du:dateUtc="2024-05-03T13:26:00Z">
            <w:rPr>
              <w:rFonts w:cstheme="minorHAnsi"/>
            </w:rPr>
          </w:rPrChange>
        </w:rPr>
        <w:t>Correct figure caption</w:t>
      </w:r>
      <w:r w:rsidRPr="000A1082">
        <w:rPr>
          <w:rFonts w:cstheme="minorHAnsi"/>
        </w:rPr>
        <w:t xml:space="preserve">: </w:t>
      </w:r>
      <w:del w:id="628" w:author="Mathieu Lucas" w:date="2024-05-03T15:25:00Z" w16du:dateUtc="2024-05-03T13:25:00Z">
        <w:r w:rsidRPr="000A1082" w:rsidDel="00AC36EA">
          <w:rPr>
            <w:rFonts w:cstheme="minorHAnsi"/>
            <w:color w:val="70AD47" w:themeColor="accent6"/>
          </w:rPr>
          <w:delText>Ok</w:delText>
        </w:r>
      </w:del>
      <w:ins w:id="629" w:author="Mathieu Lucas" w:date="2024-05-03T15:25:00Z" w16du:dateUtc="2024-05-03T13:25:00Z">
        <w:r w:rsidR="00AC36EA">
          <w:rPr>
            <w:rFonts w:cstheme="minorHAnsi"/>
            <w:color w:val="70AD47" w:themeColor="accent6"/>
          </w:rPr>
          <w:t>Caption has been modified</w:t>
        </w:r>
      </w:ins>
    </w:p>
    <w:p w14:paraId="7046FE00" w14:textId="37EB4E13" w:rsidR="00704948" w:rsidRPr="000A1082" w:rsidRDefault="00F30EA3">
      <w:pPr>
        <w:rPr>
          <w:rFonts w:cstheme="minorHAnsi"/>
        </w:rPr>
      </w:pPr>
      <w:r w:rsidRPr="000A1082">
        <w:rPr>
          <w:rFonts w:cstheme="minorHAnsi"/>
        </w:rPr>
        <w:t xml:space="preserve">L282: </w:t>
      </w:r>
      <w:r w:rsidRPr="00AC36EA">
        <w:rPr>
          <w:rFonts w:cstheme="minorHAnsi"/>
          <w:color w:val="ED7D31" w:themeColor="accent2"/>
          <w:rPrChange w:id="630" w:author="Mathieu Lucas" w:date="2024-05-03T15:26:00Z" w16du:dateUtc="2024-05-03T13:26:00Z">
            <w:rPr>
              <w:rFonts w:cstheme="minorHAnsi"/>
            </w:rPr>
          </w:rPrChange>
        </w:rPr>
        <w:t>Remove</w:t>
      </w:r>
      <w:r w:rsidRPr="000A1082">
        <w:rPr>
          <w:rFonts w:cstheme="minorHAnsi"/>
        </w:rPr>
        <w:t xml:space="preserve"> “simply”: </w:t>
      </w:r>
      <w:del w:id="631" w:author="Mathieu Lucas" w:date="2024-05-03T15:25:00Z" w16du:dateUtc="2024-05-03T13:25:00Z">
        <w:r w:rsidRPr="000A1082" w:rsidDel="00AC36EA">
          <w:rPr>
            <w:rFonts w:cstheme="minorHAnsi"/>
            <w:color w:val="70AD47" w:themeColor="accent6"/>
          </w:rPr>
          <w:delText>Ok</w:delText>
        </w:r>
      </w:del>
      <w:ins w:id="632" w:author="Mathieu Lucas" w:date="2024-05-03T15:25:00Z" w16du:dateUtc="2024-05-03T13:25:00Z">
        <w:r w:rsidR="00AC36EA">
          <w:rPr>
            <w:rFonts w:cstheme="minorHAnsi"/>
            <w:color w:val="70AD47" w:themeColor="accent6"/>
          </w:rPr>
          <w:t xml:space="preserve"> Removed</w:t>
        </w:r>
      </w:ins>
    </w:p>
    <w:p w14:paraId="6E8B386A" w14:textId="34D56A79" w:rsidR="00704948" w:rsidRPr="000A1082" w:rsidRDefault="00F30EA3">
      <w:pPr>
        <w:rPr>
          <w:rFonts w:cstheme="minorHAnsi"/>
        </w:rPr>
      </w:pPr>
      <w:r w:rsidRPr="000A1082">
        <w:rPr>
          <w:rFonts w:cstheme="minorHAnsi"/>
        </w:rPr>
        <w:t xml:space="preserve">L286: “a lesser” </w:t>
      </w:r>
      <w:r w:rsidRPr="000A1082">
        <w:rPr>
          <w:rFonts w:ascii="Wingdings" w:eastAsia="Wingdings" w:hAnsi="Wingdings" w:cs="Wingdings"/>
        </w:rPr>
        <w:t></w:t>
      </w:r>
      <w:r w:rsidRPr="000A1082">
        <w:rPr>
          <w:rFonts w:cstheme="minorHAnsi"/>
        </w:rPr>
        <w:t xml:space="preserve"> “</w:t>
      </w:r>
      <w:r w:rsidRPr="000A1082">
        <w:rPr>
          <w:rFonts w:cstheme="minorHAnsi"/>
          <w:b/>
          <w:bCs/>
        </w:rPr>
        <w:t>less”</w:t>
      </w:r>
      <w:r w:rsidRPr="000A1082">
        <w:rPr>
          <w:rFonts w:cstheme="minorHAnsi"/>
        </w:rPr>
        <w:t xml:space="preserve">: </w:t>
      </w:r>
      <w:ins w:id="633" w:author="Mathieu Lucas" w:date="2024-05-03T15:26:00Z" w16du:dateUtc="2024-05-03T13:26:00Z">
        <w:r w:rsidR="00AC36EA">
          <w:rPr>
            <w:rFonts w:cstheme="minorHAnsi"/>
            <w:color w:val="70AD47" w:themeColor="accent6"/>
            <w:kern w:val="0"/>
          </w:rPr>
          <w:t>Formulation has been changed</w:t>
        </w:r>
      </w:ins>
      <w:del w:id="634" w:author="Mathieu Lucas" w:date="2024-05-03T15:26:00Z" w16du:dateUtc="2024-05-03T13:26:00Z">
        <w:r w:rsidRPr="000A1082" w:rsidDel="00AC36EA">
          <w:rPr>
            <w:rFonts w:cstheme="minorHAnsi"/>
            <w:color w:val="70AD47" w:themeColor="accent6"/>
          </w:rPr>
          <w:delText>Ok</w:delText>
        </w:r>
      </w:del>
    </w:p>
    <w:p w14:paraId="6E00226E" w14:textId="36573FAE" w:rsidR="00704948" w:rsidRPr="000A1082" w:rsidRDefault="00F30EA3">
      <w:pPr>
        <w:rPr>
          <w:rFonts w:cstheme="minorHAnsi"/>
        </w:rPr>
      </w:pPr>
      <w:r w:rsidRPr="000A1082">
        <w:rPr>
          <w:rFonts w:cstheme="minorHAnsi"/>
        </w:rPr>
        <w:t xml:space="preserve">L287: “a poor” </w:t>
      </w:r>
      <w:r w:rsidRPr="000A1082">
        <w:rPr>
          <w:rFonts w:ascii="Wingdings" w:eastAsia="Wingdings" w:hAnsi="Wingdings" w:cs="Wingdings"/>
        </w:rPr>
        <w:t></w:t>
      </w:r>
      <w:r w:rsidRPr="000A1082">
        <w:rPr>
          <w:rFonts w:cstheme="minorHAnsi"/>
        </w:rPr>
        <w:t xml:space="preserve"> “</w:t>
      </w:r>
      <w:r w:rsidRPr="000A1082">
        <w:rPr>
          <w:rFonts w:cstheme="minorHAnsi"/>
          <w:b/>
          <w:bCs/>
        </w:rPr>
        <w:t>poor”</w:t>
      </w:r>
      <w:r w:rsidRPr="000A1082">
        <w:rPr>
          <w:rFonts w:cstheme="minorHAnsi"/>
        </w:rPr>
        <w:t xml:space="preserve">: </w:t>
      </w:r>
      <w:ins w:id="635" w:author="Mathieu Lucas" w:date="2024-05-03T15:26:00Z" w16du:dateUtc="2024-05-03T13:26:00Z">
        <w:r w:rsidR="00AC36EA">
          <w:rPr>
            <w:rFonts w:cstheme="minorHAnsi"/>
            <w:color w:val="70AD47" w:themeColor="accent6"/>
            <w:kern w:val="0"/>
          </w:rPr>
          <w:t>Formulation has been changed</w:t>
        </w:r>
      </w:ins>
      <w:del w:id="636" w:author="Mathieu Lucas" w:date="2024-05-03T15:26:00Z" w16du:dateUtc="2024-05-03T13:26:00Z">
        <w:r w:rsidRPr="000A1082" w:rsidDel="00AC36EA">
          <w:rPr>
            <w:rFonts w:cstheme="minorHAnsi"/>
            <w:color w:val="70AD47" w:themeColor="accent6"/>
          </w:rPr>
          <w:delText>Ok</w:delText>
        </w:r>
      </w:del>
    </w:p>
    <w:p w14:paraId="1635D3C5" w14:textId="4ED17AC9" w:rsidR="00704948" w:rsidRPr="000A1082" w:rsidRDefault="00F30EA3">
      <w:pPr>
        <w:rPr>
          <w:color w:val="FF0000"/>
        </w:rPr>
      </w:pPr>
      <w:r w:rsidRPr="000A1082">
        <w:t xml:space="preserve">L300: </w:t>
      </w:r>
      <w:r w:rsidRPr="00AC36EA">
        <w:rPr>
          <w:color w:val="ED7D31" w:themeColor="accent2"/>
          <w:rPrChange w:id="637" w:author="Mathieu Lucas" w:date="2024-05-03T15:26:00Z" w16du:dateUtc="2024-05-03T13:26:00Z">
            <w:rPr/>
          </w:rPrChange>
        </w:rPr>
        <w:t xml:space="preserve">I'm not sure these are fairly high correlations. There is limited discussion of this Figure, so I would suggest this could be removed: </w:t>
      </w:r>
      <w:del w:id="638" w:author="Mathieu Lucas" w:date="2024-05-03T14:12:00Z" w16du:dateUtc="2024-05-03T12:12:00Z">
        <w:r w:rsidRPr="000A1082" w:rsidDel="00E01B82">
          <w:rPr>
            <w:color w:val="70AD47" w:themeColor="accent6"/>
          </w:rPr>
          <w:delText xml:space="preserve">Ok </w:delText>
        </w:r>
        <w:r w:rsidRPr="000A1082" w:rsidDel="00E01B82">
          <w:rPr>
            <w:color w:val="FF0000"/>
          </w:rPr>
          <w:delText>J’ai enlevé la figure, mais</w:delText>
        </w:r>
        <w:commentRangeStart w:id="639"/>
        <w:r w:rsidRPr="000A1082" w:rsidDel="00E01B82">
          <w:rPr>
            <w:color w:val="FF0000"/>
          </w:rPr>
          <w:delText xml:space="preserve"> est ce que vous pensez qu’il faut laisser le texte tel </w:delText>
        </w:r>
        <w:commentRangeStart w:id="640"/>
        <w:r w:rsidRPr="000A1082" w:rsidDel="00E01B82">
          <w:rPr>
            <w:color w:val="FF0000"/>
          </w:rPr>
          <w:delText>quel</w:delText>
        </w:r>
        <w:commentRangeEnd w:id="640"/>
        <w:r w:rsidRPr="000A1082" w:rsidDel="00E01B82">
          <w:rPr>
            <w:rStyle w:val="Marquedecommentaire"/>
          </w:rPr>
          <w:commentReference w:id="640"/>
        </w:r>
        <w:r w:rsidRPr="000A1082" w:rsidDel="00E01B82">
          <w:rPr>
            <w:color w:val="FF0000"/>
          </w:rPr>
          <w:delText>:</w:delText>
        </w:r>
      </w:del>
      <w:commentRangeEnd w:id="639"/>
      <w:ins w:id="641" w:author="Auteur inconnu" w:date="2024-05-02T10:54:00Z">
        <w:del w:id="642" w:author="Mathieu Lucas" w:date="2024-05-03T14:12:00Z" w16du:dateUtc="2024-05-03T12:12:00Z">
          <w:r w:rsidRPr="000A1082" w:rsidDel="00E01B82">
            <w:commentReference w:id="639"/>
          </w:r>
          <w:commentRangeStart w:id="643"/>
          <w:commentRangeEnd w:id="643"/>
          <w:r w:rsidRPr="000A1082" w:rsidDel="00E01B82">
            <w:commentReference w:id="643"/>
          </w:r>
        </w:del>
      </w:ins>
      <w:ins w:id="644" w:author="Mathieu Lucas" w:date="2024-05-03T14:12:00Z" w16du:dateUtc="2024-05-03T12:12:00Z">
        <w:r w:rsidR="00E01B82">
          <w:rPr>
            <w:color w:val="70AD47" w:themeColor="accent6"/>
          </w:rPr>
          <w:t xml:space="preserve">We removed the figure and </w:t>
        </w:r>
      </w:ins>
      <w:ins w:id="645" w:author="Mathieu Lucas" w:date="2024-05-03T14:13:00Z" w16du:dateUtc="2024-05-03T12:13:00Z">
        <w:r w:rsidR="001D0F84">
          <w:rPr>
            <w:color w:val="70AD47" w:themeColor="accent6"/>
          </w:rPr>
          <w:t>clarified the text about correlations:</w:t>
        </w:r>
      </w:ins>
      <w:ins w:id="646" w:author="Mathieu Lucas" w:date="2024-05-03T14:12:00Z" w16du:dateUtc="2024-05-03T12:12:00Z">
        <w:r w:rsidR="00E01B82">
          <w:rPr>
            <w:color w:val="70AD47" w:themeColor="accent6"/>
          </w:rPr>
          <w:t xml:space="preserve"> </w:t>
        </w:r>
      </w:ins>
    </w:p>
    <w:p w14:paraId="2A09DF25" w14:textId="7F450A8D" w:rsidR="00704948" w:rsidRPr="001D0F84" w:rsidRDefault="00F30EA3">
      <w:pPr>
        <w:rPr>
          <w:rPrChange w:id="647" w:author="Mathieu Lucas" w:date="2024-05-03T14:13:00Z" w16du:dateUtc="2024-05-03T12:13:00Z">
            <w:rPr>
              <w:color w:val="FF0000"/>
            </w:rPr>
          </w:rPrChange>
        </w:rPr>
      </w:pPr>
      <w:r w:rsidRPr="001D0F84">
        <w:rPr>
          <w:rPrChange w:id="648" w:author="Mathieu Lucas" w:date="2024-05-03T14:13:00Z" w16du:dateUtc="2024-05-03T12:13:00Z">
            <w:rPr>
              <w:color w:val="FF0000"/>
            </w:rPr>
          </w:rPrChange>
        </w:rPr>
        <w:t>”</w:t>
      </w:r>
      <w:del w:id="649" w:author="Mathieu Lucas" w:date="2024-05-03T14:13:00Z" w16du:dateUtc="2024-05-03T12:13:00Z">
        <w:r w:rsidRPr="001D0F84" w:rsidDel="001D0F84">
          <w:rPr>
            <w:rPrChange w:id="650" w:author="Mathieu Lucas" w:date="2024-05-03T14:13:00Z" w16du:dateUtc="2024-05-03T12:13:00Z">
              <w:rPr>
                <w:color w:val="FF0000"/>
              </w:rPr>
            </w:rPrChange>
          </w:rPr>
          <w:delText xml:space="preserve"> </w:delText>
        </w:r>
      </w:del>
      <w:bookmarkStart w:id="651" w:name="_Hlk165638070"/>
      <w:r w:rsidRPr="001D0F84">
        <w:rPr>
          <w:rPrChange w:id="652" w:author="Mathieu Lucas" w:date="2024-05-03T14:13:00Z" w16du:dateUtc="2024-05-03T12:13:00Z">
            <w:rPr>
              <w:color w:val="FF0000"/>
            </w:rPr>
          </w:rPrChange>
        </w:rPr>
        <w:t xml:space="preserve">However, the flood discharge quantiles are less uncertain for model D than for model B. The precise reasons for this are unclear at this stage but this might be due to </w:t>
      </w:r>
      <w:ins w:id="653" w:author="Michel Lang" w:date="2024-05-02T13:51:00Z">
        <w:r w:rsidR="00E83C7E" w:rsidRPr="001D0F84">
          <w:rPr>
            <w:b/>
            <w:bCs/>
            <w:rPrChange w:id="654" w:author="Mathieu Lucas" w:date="2024-05-03T14:13:00Z" w16du:dateUtc="2024-05-03T12:13:00Z">
              <w:rPr>
                <w:color w:val="FF0000"/>
              </w:rPr>
            </w:rPrChange>
          </w:rPr>
          <w:t>some</w:t>
        </w:r>
        <w:r w:rsidR="00E83C7E" w:rsidRPr="001D0F84">
          <w:rPr>
            <w:rPrChange w:id="655" w:author="Mathieu Lucas" w:date="2024-05-03T14:13:00Z" w16du:dateUtc="2024-05-03T12:13:00Z">
              <w:rPr>
                <w:color w:val="FF0000"/>
              </w:rPr>
            </w:rPrChange>
          </w:rPr>
          <w:t xml:space="preserve"> </w:t>
        </w:r>
      </w:ins>
      <w:r w:rsidRPr="001D0F84">
        <w:rPr>
          <w:rPrChange w:id="656" w:author="Mathieu Lucas" w:date="2024-05-03T14:13:00Z" w16du:dateUtc="2024-05-03T12:13:00Z">
            <w:rPr>
              <w:color w:val="FF0000"/>
            </w:rPr>
          </w:rPrChange>
        </w:rPr>
        <w:t>correlations between parameters. In particular, the</w:t>
      </w:r>
      <w:ins w:id="657" w:author="Michel Lang" w:date="2024-05-02T13:51:00Z">
        <w:r w:rsidR="00E83C7E" w:rsidRPr="001D0F84">
          <w:rPr>
            <w:rPrChange w:id="658" w:author="Mathieu Lucas" w:date="2024-05-03T14:13:00Z" w16du:dateUtc="2024-05-03T12:13:00Z">
              <w:rPr>
                <w:color w:val="FF0000"/>
              </w:rPr>
            </w:rPrChange>
          </w:rPr>
          <w:t xml:space="preserve"> </w:t>
        </w:r>
        <w:r w:rsidR="00E83C7E" w:rsidRPr="001D0F84">
          <w:rPr>
            <w:b/>
            <w:bCs/>
            <w:rPrChange w:id="659" w:author="Mathieu Lucas" w:date="2024-05-03T14:13:00Z" w16du:dateUtc="2024-05-03T12:13:00Z">
              <w:rPr>
                <w:color w:val="FF0000"/>
              </w:rPr>
            </w:rPrChange>
          </w:rPr>
          <w:t xml:space="preserve">Pearson correlation coefficient </w:t>
        </w:r>
      </w:ins>
      <w:ins w:id="660" w:author="Michel Lang" w:date="2024-05-02T13:52:00Z">
        <w:r w:rsidR="00E83C7E" w:rsidRPr="001D0F84">
          <w:rPr>
            <w:b/>
            <w:bCs/>
            <w:i/>
            <w:iCs/>
            <w:rPrChange w:id="661" w:author="Mathieu Lucas" w:date="2024-05-03T14:17:00Z" w16du:dateUtc="2024-05-03T12:17:00Z">
              <w:rPr>
                <w:color w:val="FF0000"/>
              </w:rPr>
            </w:rPrChange>
          </w:rPr>
          <w:sym w:font="Symbol" w:char="F072"/>
        </w:r>
        <w:r w:rsidR="00E83C7E" w:rsidRPr="001D0F84">
          <w:rPr>
            <w:b/>
            <w:bCs/>
            <w:rPrChange w:id="662" w:author="Mathieu Lucas" w:date="2024-05-03T14:13:00Z" w16du:dateUtc="2024-05-03T12:13:00Z">
              <w:rPr>
                <w:color w:val="FF0000"/>
              </w:rPr>
            </w:rPrChange>
          </w:rPr>
          <w:t xml:space="preserve"> is respectively equal to 0.44 and 0.42,</w:t>
        </w:r>
      </w:ins>
      <w:ins w:id="663" w:author="Mathieu Lucas" w:date="2024-05-03T14:16:00Z" w16du:dateUtc="2024-05-03T12:16:00Z">
        <w:r w:rsidR="001D0F84">
          <w:rPr>
            <w:b/>
            <w:bCs/>
          </w:rPr>
          <w:t xml:space="preserve"> </w:t>
        </w:r>
      </w:ins>
      <w:del w:id="664" w:author="Michel Lang" w:date="2024-05-02T13:51:00Z">
        <w:r w:rsidRPr="001D0F84" w:rsidDel="00E83C7E">
          <w:rPr>
            <w:rPrChange w:id="665" w:author="Mathieu Lucas" w:date="2024-05-03T14:13:00Z" w16du:dateUtc="2024-05-03T12:13:00Z">
              <w:rPr>
                <w:color w:val="FF0000"/>
              </w:rPr>
            </w:rPrChange>
          </w:rPr>
          <w:delText xml:space="preserve">re is a fairly high correlation </w:delText>
        </w:r>
      </w:del>
      <w:r w:rsidRPr="001D0F84">
        <w:rPr>
          <w:rPrChange w:id="666" w:author="Mathieu Lucas" w:date="2024-05-03T14:13:00Z" w16du:dateUtc="2024-05-03T12:13:00Z">
            <w:rPr>
              <w:color w:val="FF0000"/>
            </w:rPr>
          </w:rPrChange>
        </w:rPr>
        <w:t xml:space="preserve">between the length </w:t>
      </w:r>
      <w:del w:id="667" w:author="Mathieu Lucas" w:date="2024-05-03T14:16:00Z" w16du:dateUtc="2024-05-03T12:16:00Z">
        <w:r w:rsidRPr="001D0F84" w:rsidDel="001D0F84">
          <w:rPr>
            <w:rPrChange w:id="668" w:author="Mathieu Lucas" w:date="2024-05-03T14:13:00Z" w16du:dateUtc="2024-05-03T12:13:00Z">
              <w:rPr>
                <w:color w:val="FF0000"/>
              </w:rPr>
            </w:rPrChange>
          </w:rPr>
          <w:delText xml:space="preserve">n </w:delText>
        </w:r>
      </w:del>
      <w:r w:rsidRPr="001D0F84">
        <w:rPr>
          <w:rPrChange w:id="669" w:author="Mathieu Lucas" w:date="2024-05-03T14:13:00Z" w16du:dateUtc="2024-05-03T12:13:00Z">
            <w:rPr>
              <w:color w:val="FF0000"/>
            </w:rPr>
          </w:rPrChange>
        </w:rPr>
        <w:t xml:space="preserve">of the historical period </w:t>
      </w:r>
      <w:ins w:id="670" w:author="Mathieu Lucas" w:date="2024-05-03T14:16:00Z" w16du:dateUtc="2024-05-03T12:16:00Z">
        <w:r w:rsidR="001D0F84" w:rsidRPr="001D0F84">
          <w:rPr>
            <w:i/>
            <w:iCs/>
            <w:rPrChange w:id="671" w:author="Mathieu Lucas" w:date="2024-05-03T14:16:00Z" w16du:dateUtc="2024-05-03T12:16:00Z">
              <w:rPr/>
            </w:rPrChange>
          </w:rPr>
          <w:t>n</w:t>
        </w:r>
        <w:r w:rsidR="001D0F84">
          <w:t xml:space="preserve"> </w:t>
        </w:r>
      </w:ins>
      <w:r w:rsidRPr="001D0F84">
        <w:rPr>
          <w:rPrChange w:id="672" w:author="Mathieu Lucas" w:date="2024-05-03T14:13:00Z" w16du:dateUtc="2024-05-03T12:13:00Z">
            <w:rPr>
              <w:color w:val="FF0000"/>
            </w:rPr>
          </w:rPrChange>
        </w:rPr>
        <w:t xml:space="preserve">and the perception threshold </w:t>
      </w:r>
      <w:r w:rsidRPr="001D0F84">
        <w:rPr>
          <w:i/>
          <w:iCs/>
          <w:rPrChange w:id="673" w:author="Mathieu Lucas" w:date="2024-05-03T14:16:00Z" w16du:dateUtc="2024-05-03T12:16:00Z">
            <w:rPr>
              <w:color w:val="FF0000"/>
            </w:rPr>
          </w:rPrChange>
        </w:rPr>
        <w:t>S</w:t>
      </w:r>
      <w:r w:rsidRPr="001D0F84">
        <w:rPr>
          <w:rPrChange w:id="674" w:author="Mathieu Lucas" w:date="2024-05-03T14:13:00Z" w16du:dateUtc="2024-05-03T12:13:00Z">
            <w:rPr>
              <w:color w:val="FF0000"/>
            </w:rPr>
          </w:rPrChange>
        </w:rPr>
        <w:t xml:space="preserve">, as well as between the perception threshold </w:t>
      </w:r>
      <w:r w:rsidRPr="001D0F84">
        <w:rPr>
          <w:i/>
          <w:iCs/>
          <w:rPrChange w:id="675" w:author="Mathieu Lucas" w:date="2024-05-03T14:17:00Z" w16du:dateUtc="2024-05-03T12:17:00Z">
            <w:rPr>
              <w:color w:val="FF0000"/>
            </w:rPr>
          </w:rPrChange>
        </w:rPr>
        <w:t>S</w:t>
      </w:r>
      <w:r w:rsidRPr="001D0F84">
        <w:rPr>
          <w:rPrChange w:id="676" w:author="Mathieu Lucas" w:date="2024-05-03T14:13:00Z" w16du:dateUtc="2024-05-03T12:13:00Z">
            <w:rPr>
              <w:color w:val="FF0000"/>
            </w:rPr>
          </w:rPrChange>
        </w:rPr>
        <w:t xml:space="preserve"> and the shape parameter </w:t>
      </w:r>
      <w:r w:rsidRPr="001D0F84">
        <w:rPr>
          <w:i/>
          <w:iCs/>
          <w:rPrChange w:id="677" w:author="Mathieu Lucas" w:date="2024-05-03T14:17:00Z" w16du:dateUtc="2024-05-03T12:17:00Z">
            <w:rPr>
              <w:color w:val="FF0000"/>
            </w:rPr>
          </w:rPrChange>
        </w:rPr>
        <w:t>ξ</w:t>
      </w:r>
      <w:r w:rsidRPr="001D0F84">
        <w:rPr>
          <w:rPrChange w:id="678" w:author="Mathieu Lucas" w:date="2024-05-03T14:13:00Z" w16du:dateUtc="2024-05-03T12:13:00Z">
            <w:rPr>
              <w:color w:val="FF0000"/>
            </w:rPr>
          </w:rPrChange>
        </w:rPr>
        <w:t>.</w:t>
      </w:r>
      <w:bookmarkEnd w:id="651"/>
      <w:r w:rsidRPr="001D0F84">
        <w:rPr>
          <w:rPrChange w:id="679" w:author="Mathieu Lucas" w:date="2024-05-03T14:13:00Z" w16du:dateUtc="2024-05-03T12:13:00Z">
            <w:rPr>
              <w:color w:val="FF0000"/>
            </w:rPr>
          </w:rPrChange>
        </w:rPr>
        <w:t>”</w:t>
      </w:r>
    </w:p>
    <w:p w14:paraId="1D530FE6" w14:textId="77777777" w:rsidR="00AC36EA" w:rsidRDefault="00F30EA3">
      <w:pPr>
        <w:rPr>
          <w:ins w:id="680" w:author="Mathieu Lucas" w:date="2024-05-03T15:26:00Z" w16du:dateUtc="2024-05-03T13:26:00Z"/>
          <w:rFonts w:cstheme="minorHAnsi"/>
        </w:rPr>
      </w:pPr>
      <w:r w:rsidRPr="000A1082">
        <w:rPr>
          <w:rFonts w:cstheme="minorHAnsi"/>
        </w:rPr>
        <w:t xml:space="preserve">L303: </w:t>
      </w:r>
      <w:ins w:id="681" w:author="Michel Lang" w:date="2024-05-02T14:01:00Z">
        <w:r w:rsidR="002E2892" w:rsidRPr="000A1082">
          <w:rPr>
            <w:rFonts w:cstheme="minorHAnsi"/>
          </w:rPr>
          <w:t xml:space="preserve">“and” </w:t>
        </w:r>
        <w:r w:rsidR="002E2892" w:rsidRPr="00AC36EA">
          <w:rPr>
            <w:rFonts w:cstheme="minorHAnsi"/>
            <w:color w:val="ED7D31" w:themeColor="accent2"/>
            <w:rPrChange w:id="682" w:author="Mathieu Lucas" w:date="2024-05-03T15:27:00Z" w16du:dateUtc="2024-05-03T13:27:00Z">
              <w:rPr>
                <w:rFonts w:cstheme="minorHAnsi"/>
              </w:rPr>
            </w:rPrChange>
          </w:rPr>
          <w:t>non italics</w:t>
        </w:r>
        <w:r w:rsidR="002E2892" w:rsidRPr="000A1082">
          <w:rPr>
            <w:rFonts w:cstheme="minorHAnsi"/>
          </w:rPr>
          <w:t xml:space="preserve">: </w:t>
        </w:r>
      </w:ins>
      <w:del w:id="683" w:author="Mathieu Lucas" w:date="2024-05-03T15:26:00Z" w16du:dateUtc="2024-05-03T13:26:00Z">
        <w:r w:rsidR="002E2892" w:rsidRPr="000A1082" w:rsidDel="00AC36EA">
          <w:rPr>
            <w:rFonts w:cstheme="minorHAnsi"/>
            <w:color w:val="70AD47" w:themeColor="accent6"/>
          </w:rPr>
          <w:delText>Ok</w:delText>
        </w:r>
      </w:del>
      <w:ins w:id="684" w:author="Mathieu Lucas" w:date="2024-05-03T15:26:00Z" w16du:dateUtc="2024-05-03T13:26:00Z">
        <w:r w:rsidR="00AC36EA">
          <w:rPr>
            <w:rFonts w:cstheme="minorHAnsi"/>
            <w:color w:val="70AD47" w:themeColor="accent6"/>
          </w:rPr>
          <w:t>Police changed</w:t>
        </w:r>
      </w:ins>
      <w:ins w:id="685" w:author="Mathieu Lucas" w:date="2024-05-03T14:52:00Z" w16du:dateUtc="2024-05-03T12:52:00Z">
        <w:r w:rsidR="00B65112">
          <w:rPr>
            <w:rFonts w:cstheme="minorHAnsi"/>
          </w:rPr>
          <w:tab/>
        </w:r>
      </w:ins>
    </w:p>
    <w:p w14:paraId="57C25938" w14:textId="2465C9D4" w:rsidR="00704948" w:rsidRPr="000A1082" w:rsidRDefault="002E2892">
      <w:pPr>
        <w:rPr>
          <w:rFonts w:cstheme="minorHAnsi"/>
        </w:rPr>
      </w:pPr>
      <w:ins w:id="686" w:author="Michel Lang" w:date="2024-05-02T14:01:00Z">
        <w:del w:id="687" w:author="Mathieu Lucas" w:date="2024-05-03T14:52:00Z" w16du:dateUtc="2024-05-03T12:52:00Z">
          <w:r w:rsidRPr="000A1082" w:rsidDel="00B65112">
            <w:rPr>
              <w:rFonts w:cstheme="minorHAnsi"/>
            </w:rPr>
            <w:tab/>
          </w:r>
        </w:del>
      </w:ins>
      <w:r w:rsidR="00F30EA3" w:rsidRPr="000A1082">
        <w:rPr>
          <w:rFonts w:cstheme="minorHAnsi"/>
        </w:rPr>
        <w:t>“</w:t>
      </w:r>
      <w:proofErr w:type="gramStart"/>
      <w:r w:rsidR="00F30EA3" w:rsidRPr="000A1082">
        <w:rPr>
          <w:rFonts w:cstheme="minorHAnsi"/>
        </w:rPr>
        <w:t>number</w:t>
      </w:r>
      <w:proofErr w:type="gramEnd"/>
      <w:r w:rsidR="00F30EA3" w:rsidRPr="000A1082">
        <w:rPr>
          <w:rFonts w:cstheme="minorHAnsi"/>
        </w:rPr>
        <w:t xml:space="preserve"> k of times” </w:t>
      </w:r>
      <w:r w:rsidR="00F30EA3" w:rsidRPr="000A1082">
        <w:rPr>
          <w:rFonts w:ascii="Wingdings" w:eastAsia="Wingdings" w:hAnsi="Wingdings" w:cs="Wingdings"/>
        </w:rPr>
        <w:t></w:t>
      </w:r>
      <w:r w:rsidR="00F30EA3" w:rsidRPr="000A1082">
        <w:rPr>
          <w:rFonts w:cstheme="minorHAnsi"/>
        </w:rPr>
        <w:t xml:space="preserve"> “</w:t>
      </w:r>
      <w:r w:rsidR="00F30EA3" w:rsidRPr="000A1082">
        <w:rPr>
          <w:rFonts w:cstheme="minorHAnsi"/>
          <w:b/>
          <w:bCs/>
        </w:rPr>
        <w:t>number of times k”</w:t>
      </w:r>
      <w:r w:rsidR="00F30EA3" w:rsidRPr="000A1082">
        <w:rPr>
          <w:rFonts w:cstheme="minorHAnsi"/>
        </w:rPr>
        <w:t xml:space="preserve">: </w:t>
      </w:r>
      <w:ins w:id="688" w:author="Mathieu Lucas" w:date="2024-05-03T15:26:00Z" w16du:dateUtc="2024-05-03T13:26:00Z">
        <w:r w:rsidR="00AC36EA">
          <w:rPr>
            <w:rFonts w:cstheme="minorHAnsi"/>
            <w:color w:val="70AD47" w:themeColor="accent6"/>
            <w:kern w:val="0"/>
          </w:rPr>
          <w:t>Formulation has been changed</w:t>
        </w:r>
      </w:ins>
      <w:del w:id="689" w:author="Mathieu Lucas" w:date="2024-05-03T15:26:00Z" w16du:dateUtc="2024-05-03T13:26:00Z">
        <w:r w:rsidR="00F30EA3" w:rsidRPr="000A1082" w:rsidDel="00AC36EA">
          <w:rPr>
            <w:rFonts w:cstheme="minorHAnsi"/>
            <w:color w:val="70AD47" w:themeColor="accent6"/>
          </w:rPr>
          <w:delText>Ok</w:delText>
        </w:r>
      </w:del>
    </w:p>
    <w:p w14:paraId="55E59DD2" w14:textId="0EFA6168" w:rsidR="00704948" w:rsidRPr="000A1082" w:rsidRDefault="00F30EA3">
      <w:pPr>
        <w:rPr>
          <w:color w:val="FF0000"/>
        </w:rPr>
      </w:pPr>
      <w:r w:rsidRPr="000A1082">
        <w:t xml:space="preserve">L314: </w:t>
      </w:r>
      <w:del w:id="690" w:author="Mathieu Lucas" w:date="2024-05-03T15:27:00Z" w16du:dateUtc="2024-05-03T13:27:00Z">
        <w:r w:rsidRPr="00AC36EA" w:rsidDel="00AC36EA">
          <w:rPr>
            <w:color w:val="ED7D31" w:themeColor="accent2"/>
            <w:rPrChange w:id="691" w:author="Mathieu Lucas" w:date="2024-05-03T15:27:00Z" w16du:dateUtc="2024-05-03T13:27:00Z">
              <w:rPr/>
            </w:rPrChange>
          </w:rPr>
          <w:delText>“</w:delText>
        </w:r>
      </w:del>
      <w:r w:rsidRPr="00AC36EA">
        <w:rPr>
          <w:color w:val="ED7D31" w:themeColor="accent2"/>
          <w:rPrChange w:id="692" w:author="Mathieu Lucas" w:date="2024-05-03T15:27:00Z" w16du:dateUtc="2024-05-03T13:27:00Z">
            <w:rPr/>
          </w:rPrChange>
        </w:rPr>
        <w:t>Keep this figure!</w:t>
      </w:r>
      <w:del w:id="693" w:author="Mathieu Lucas" w:date="2024-05-03T15:27:00Z" w16du:dateUtc="2024-05-03T13:27:00Z">
        <w:r w:rsidRPr="00AC36EA" w:rsidDel="00AC36EA">
          <w:rPr>
            <w:color w:val="ED7D31" w:themeColor="accent2"/>
            <w:rPrChange w:id="694" w:author="Mathieu Lucas" w:date="2024-05-03T15:27:00Z" w16du:dateUtc="2024-05-03T13:27:00Z">
              <w:rPr/>
            </w:rPrChange>
          </w:rPr>
          <w:delText>”</w:delText>
        </w:r>
      </w:del>
      <w:r w:rsidRPr="00AC36EA">
        <w:rPr>
          <w:color w:val="ED7D31" w:themeColor="accent2"/>
          <w:rPrChange w:id="695" w:author="Mathieu Lucas" w:date="2024-05-03T15:27:00Z" w16du:dateUtc="2024-05-03T13:27:00Z">
            <w:rPr/>
          </w:rPrChange>
        </w:rPr>
        <w:t xml:space="preserve">: </w:t>
      </w:r>
      <w:del w:id="696" w:author="Mathieu Lucas" w:date="2024-05-03T15:27:00Z" w16du:dateUtc="2024-05-03T13:27:00Z">
        <w:r w:rsidRPr="000A1082" w:rsidDel="00AC36EA">
          <w:rPr>
            <w:color w:val="70AD47" w:themeColor="accent6"/>
          </w:rPr>
          <w:delText xml:space="preserve">Ok </w:delText>
        </w:r>
      </w:del>
      <w:ins w:id="697" w:author="Mathieu Lucas" w:date="2024-05-03T15:27:00Z" w16du:dateUtc="2024-05-03T13:27:00Z">
        <w:r w:rsidR="00AC36EA" w:rsidRPr="000A1082">
          <w:rPr>
            <w:color w:val="70AD47" w:themeColor="accent6"/>
          </w:rPr>
          <w:t>Ok!</w:t>
        </w:r>
      </w:ins>
      <w:del w:id="698" w:author="Mathieu Lucas" w:date="2024-05-03T14:17:00Z" w16du:dateUtc="2024-05-03T12:17:00Z">
        <w:r w:rsidRPr="000A1082" w:rsidDel="001D0F84">
          <w:rPr>
            <w:color w:val="FF0000"/>
          </w:rPr>
          <w:delText xml:space="preserve">(fig. 7) </w:delText>
        </w:r>
        <w:r w:rsidRPr="000A1082" w:rsidDel="001D0F84">
          <w:rPr>
            <w:rFonts w:ascii="Wingdings" w:eastAsia="Wingdings" w:hAnsi="Wingdings" w:cs="Wingdings"/>
            <w:color w:val="FF0000"/>
          </w:rPr>
          <w:delText></w:delText>
        </w:r>
        <w:r w:rsidRPr="000A1082" w:rsidDel="001D0F84">
          <w:rPr>
            <w:color w:val="FF0000"/>
          </w:rPr>
          <w:delText> </w:delText>
        </w:r>
        <w:commentRangeStart w:id="699"/>
        <w:r w:rsidRPr="000A1082" w:rsidDel="001D0F84">
          <w:rPr>
            <w:color w:val="FF0000"/>
          </w:rPr>
          <w:delText>Pourquoi on l’enlèverait ??</w:delText>
        </w:r>
        <w:commentRangeEnd w:id="699"/>
        <w:r w:rsidRPr="000A1082" w:rsidDel="001D0F84">
          <w:commentReference w:id="699"/>
        </w:r>
      </w:del>
    </w:p>
    <w:p w14:paraId="64E47161" w14:textId="10AAF923" w:rsidR="00704948" w:rsidRPr="0092381B" w:rsidRDefault="00F30EA3" w:rsidP="004F3989">
      <w:pPr>
        <w:rPr>
          <w:ins w:id="700" w:author="Michel Lang" w:date="2024-05-02T13:55:00Z"/>
        </w:rPr>
      </w:pPr>
      <w:r w:rsidRPr="000A1082">
        <w:rPr>
          <w:rFonts w:cstheme="minorHAnsi"/>
        </w:rPr>
        <w:t>L315: It would be helpful to remind the reader and overview the aims of Section 5 here</w:t>
      </w:r>
      <w:r w:rsidRPr="000A1082">
        <w:rPr>
          <w:rFonts w:cstheme="minorHAnsi"/>
          <w:color w:val="FF0000"/>
        </w:rPr>
        <w:t xml:space="preserve"> </w:t>
      </w:r>
      <w:r w:rsidRPr="000A1082">
        <w:rPr>
          <w:rFonts w:ascii="Wingdings" w:eastAsia="Wingdings" w:hAnsi="Wingdings" w:cs="Wingdings"/>
          <w:color w:val="70AD47" w:themeColor="accent6"/>
        </w:rPr>
        <w:t></w:t>
      </w:r>
      <w:r w:rsidRPr="000A1082">
        <w:rPr>
          <w:rFonts w:cstheme="minorHAnsi"/>
          <w:color w:val="70AD47" w:themeColor="accent6"/>
        </w:rPr>
        <w:t xml:space="preserve"> This paragraph has been added at the beginning of the section</w:t>
      </w:r>
      <w:r w:rsidRPr="000A1082">
        <w:rPr>
          <w:rFonts w:cstheme="minorHAnsi"/>
        </w:rPr>
        <w:t>:</w:t>
      </w:r>
      <w:del w:id="701" w:author="Mathieu Lucas" w:date="2024-05-03T14:23:00Z" w16du:dateUtc="2024-05-03T12:23:00Z">
        <w:r w:rsidRPr="000A1082" w:rsidDel="004F3989">
          <w:rPr>
            <w:rFonts w:cstheme="minorHAnsi"/>
          </w:rPr>
          <w:delText xml:space="preserve">” </w:delText>
        </w:r>
        <w:r w:rsidRPr="000A1082" w:rsidDel="004F3989">
          <w:rPr>
            <w:rFonts w:cstheme="minorHAnsi"/>
            <w:b/>
            <w:bCs/>
          </w:rPr>
          <w:delText xml:space="preserve">In the </w:delText>
        </w:r>
      </w:del>
      <w:del w:id="702" w:author="Mathieu Lucas" w:date="2024-05-03T14:21:00Z" w16du:dateUtc="2024-05-03T12:21:00Z">
        <w:r w:rsidRPr="000A1082" w:rsidDel="0092381B">
          <w:rPr>
            <w:rFonts w:cstheme="minorHAnsi"/>
            <w:b/>
            <w:bCs/>
          </w:rPr>
          <w:delText xml:space="preserve">last </w:delText>
        </w:r>
      </w:del>
      <w:del w:id="703" w:author="Mathieu Lucas" w:date="2024-05-03T14:23:00Z" w16du:dateUtc="2024-05-03T12:23:00Z">
        <w:r w:rsidRPr="000A1082" w:rsidDel="004F3989">
          <w:rPr>
            <w:rFonts w:cstheme="minorHAnsi"/>
            <w:b/>
            <w:bCs/>
          </w:rPr>
          <w:delText xml:space="preserve">section, the four proposed models were tested on a synthetic case study, with an </w:delText>
        </w:r>
        <w:commentRangeStart w:id="704"/>
        <w:r w:rsidRPr="000A1082" w:rsidDel="004F3989">
          <w:rPr>
            <w:rFonts w:cstheme="minorHAnsi"/>
            <w:b/>
            <w:bCs/>
          </w:rPr>
          <w:delText xml:space="preserve">artificially </w:delText>
        </w:r>
      </w:del>
      <w:del w:id="705" w:author="Mathieu Lucas" w:date="2024-05-03T14:18:00Z" w16du:dateUtc="2024-05-03T12:18:00Z">
        <w:r w:rsidRPr="0092381B" w:rsidDel="0092381B">
          <w:rPr>
            <w:b/>
            <w:bCs/>
          </w:rPr>
          <w:delText xml:space="preserve">degraded </w:delText>
        </w:r>
      </w:del>
      <w:commentRangeEnd w:id="704"/>
      <w:ins w:id="706" w:author="Auteur inconnu" w:date="2024-05-02T10:56:00Z">
        <w:del w:id="707" w:author="Mathieu Lucas" w:date="2024-05-03T14:23:00Z" w16du:dateUtc="2024-05-03T12:23:00Z">
          <w:r w:rsidRPr="0092381B" w:rsidDel="004F3989">
            <w:rPr>
              <w:b/>
              <w:bCs/>
              <w:rPrChange w:id="708" w:author="Mathieu Lucas" w:date="2024-05-03T14:19:00Z" w16du:dateUtc="2024-05-03T12:19:00Z">
                <w:rPr/>
              </w:rPrChange>
            </w:rPr>
            <w:commentReference w:id="704"/>
          </w:r>
          <w:commentRangeStart w:id="709"/>
          <w:commentRangeEnd w:id="709"/>
          <w:r w:rsidRPr="0092381B" w:rsidDel="004F3989">
            <w:rPr>
              <w:b/>
              <w:bCs/>
              <w:rPrChange w:id="710" w:author="Mathieu Lucas" w:date="2024-05-03T14:19:00Z" w16du:dateUtc="2024-05-03T12:19:00Z">
                <w:rPr/>
              </w:rPrChange>
            </w:rPr>
            <w:commentReference w:id="709"/>
          </w:r>
        </w:del>
      </w:ins>
      <w:del w:id="711" w:author="Mathieu Lucas" w:date="2024-05-03T14:23:00Z" w16du:dateUtc="2024-05-03T12:23:00Z">
        <w:r w:rsidRPr="0092381B" w:rsidDel="004F3989">
          <w:rPr>
            <w:b/>
            <w:bCs/>
          </w:rPr>
          <w:delText>dataset</w:delText>
        </w:r>
      </w:del>
      <w:del w:id="712" w:author="Mathieu Lucas" w:date="2024-05-03T14:19:00Z" w16du:dateUtc="2024-05-03T12:19:00Z">
        <w:r w:rsidRPr="0092381B" w:rsidDel="0092381B">
          <w:rPr>
            <w:b/>
            <w:bCs/>
          </w:rPr>
          <w:delText>.</w:delText>
        </w:r>
      </w:del>
      <w:del w:id="713" w:author="Mathieu Lucas" w:date="2024-05-03T14:23:00Z" w16du:dateUtc="2024-05-03T12:23:00Z">
        <w:r w:rsidRPr="0092381B" w:rsidDel="004F3989">
          <w:rPr>
            <w:rFonts w:cstheme="minorHAnsi"/>
            <w:b/>
            <w:bCs/>
          </w:rPr>
          <w:delText xml:space="preserve"> </w:delText>
        </w:r>
        <w:r w:rsidRPr="000A1082" w:rsidDel="004F3989">
          <w:rPr>
            <w:rFonts w:cstheme="minorHAnsi"/>
            <w:b/>
            <w:bCs/>
          </w:rPr>
          <w:delText xml:space="preserve">In this section, the models are applied to </w:delText>
        </w:r>
      </w:del>
      <w:ins w:id="714" w:author="Jerome Le-Coz" w:date="2024-05-01T07:26:00Z">
        <w:del w:id="715" w:author="Mathieu Lucas" w:date="2024-05-03T14:23:00Z" w16du:dateUtc="2024-05-03T12:23:00Z">
          <w:r w:rsidRPr="000A1082" w:rsidDel="004F3989">
            <w:rPr>
              <w:rFonts w:cstheme="minorHAnsi"/>
              <w:b/>
              <w:bCs/>
              <w:highlight w:val="yellow"/>
            </w:rPr>
            <w:delText>the</w:delText>
          </w:r>
          <w:r w:rsidRPr="000A1082" w:rsidDel="004F3989">
            <w:rPr>
              <w:rFonts w:cstheme="minorHAnsi"/>
              <w:b/>
              <w:bCs/>
            </w:rPr>
            <w:delText xml:space="preserve"> </w:delText>
          </w:r>
        </w:del>
      </w:ins>
      <w:del w:id="716" w:author="Mathieu Lucas" w:date="2024-05-03T14:23:00Z" w16du:dateUtc="2024-05-03T12:23:00Z">
        <w:r w:rsidRPr="000A1082" w:rsidDel="004F3989">
          <w:rPr>
            <w:rFonts w:cstheme="minorHAnsi"/>
            <w:b/>
            <w:bCs/>
          </w:rPr>
          <w:delText xml:space="preserve">whole dataset available at Beaucaire, from 1500 to </w:delText>
        </w:r>
        <w:commentRangeStart w:id="717"/>
        <w:r w:rsidRPr="000A1082" w:rsidDel="004F3989">
          <w:rPr>
            <w:rFonts w:cstheme="minorHAnsi"/>
            <w:b/>
            <w:bCs/>
          </w:rPr>
          <w:delText>202</w:delText>
        </w:r>
        <w:bookmarkStart w:id="718" w:name="_Hlk165373745"/>
        <w:bookmarkEnd w:id="718"/>
        <w:r w:rsidRPr="000A1082" w:rsidDel="004F3989">
          <w:rPr>
            <w:rFonts w:cstheme="minorHAnsi"/>
            <w:b/>
            <w:bCs/>
          </w:rPr>
          <w:delText>0</w:delText>
        </w:r>
        <w:commentRangeEnd w:id="717"/>
        <w:r w:rsidR="00E83C7E" w:rsidRPr="000A1082" w:rsidDel="004F3989">
          <w:rPr>
            <w:rStyle w:val="Marquedecommentaire"/>
          </w:rPr>
          <w:commentReference w:id="717"/>
        </w:r>
        <w:r w:rsidRPr="000A1082" w:rsidDel="004F3989">
          <w:rPr>
            <w:rFonts w:cstheme="minorHAnsi"/>
            <w:b/>
            <w:bCs/>
          </w:rPr>
          <w:delText>.</w:delText>
        </w:r>
        <w:r w:rsidRPr="000A1082" w:rsidDel="004F3989">
          <w:rPr>
            <w:rFonts w:cstheme="minorHAnsi"/>
          </w:rPr>
          <w:delText>”</w:delText>
        </w:r>
      </w:del>
    </w:p>
    <w:p w14:paraId="1F3EFDE6" w14:textId="340E910F" w:rsidR="00E83C7E" w:rsidRPr="004F3989" w:rsidRDefault="00E83C7E" w:rsidP="004F3989">
      <w:pPr>
        <w:rPr>
          <w:b/>
          <w:bCs/>
          <w:rPrChange w:id="719" w:author="Mathieu Lucas" w:date="2024-05-03T14:23:00Z" w16du:dateUtc="2024-05-03T12:23:00Z">
            <w:rPr>
              <w:rFonts w:cstheme="minorHAnsi"/>
              <w:color w:val="FF0000"/>
            </w:rPr>
          </w:rPrChange>
        </w:rPr>
      </w:pPr>
      <w:ins w:id="720" w:author="Michel Lang" w:date="2024-05-02T13:55:00Z">
        <w:r w:rsidRPr="004F3989">
          <w:rPr>
            <w:b/>
            <w:bCs/>
            <w:rPrChange w:id="721" w:author="Mathieu Lucas" w:date="2024-05-03T14:23:00Z" w16du:dateUtc="2024-05-03T12:23:00Z">
              <w:rPr/>
            </w:rPrChange>
          </w:rPr>
          <w:t xml:space="preserve">“In the previous section, we used a synthetic case study, from a 205-year systematic record (1816-2020), which gives a baseline </w:t>
        </w:r>
        <w:del w:id="722" w:author="Mathieu Lucas" w:date="2024-05-03T14:23:00Z" w16du:dateUtc="2024-05-03T12:23:00Z">
          <w:r w:rsidRPr="004F3989" w:rsidDel="004F3989">
            <w:rPr>
              <w:b/>
              <w:bCs/>
              <w:rPrChange w:id="723" w:author="Mathieu Lucas" w:date="2024-05-03T14:23:00Z" w16du:dateUtc="2024-05-03T12:23:00Z">
                <w:rPr/>
              </w:rPrChange>
            </w:rPr>
            <w:delText>for comparaison of</w:delText>
          </w:r>
        </w:del>
      </w:ins>
      <w:ins w:id="724" w:author="Mathieu Lucas" w:date="2024-05-03T14:23:00Z" w16du:dateUtc="2024-05-03T12:23:00Z">
        <w:r w:rsidR="004F3989">
          <w:rPr>
            <w:b/>
            <w:bCs/>
          </w:rPr>
          <w:t>to compare</w:t>
        </w:r>
      </w:ins>
      <w:ins w:id="725" w:author="Michel Lang" w:date="2024-05-02T13:55:00Z">
        <w:r w:rsidRPr="004F3989">
          <w:rPr>
            <w:b/>
            <w:bCs/>
            <w:rPrChange w:id="726" w:author="Mathieu Lucas" w:date="2024-05-03T14:23:00Z" w16du:dateUtc="2024-05-03T12:23:00Z">
              <w:rPr/>
            </w:rPrChange>
          </w:rPr>
          <w:t xml:space="preserve"> the</w:t>
        </w:r>
      </w:ins>
      <w:ins w:id="727" w:author="Mathieu Lucas" w:date="2024-05-03T14:26:00Z" w16du:dateUtc="2024-05-03T12:26:00Z">
        <w:r w:rsidR="004F3989">
          <w:rPr>
            <w:b/>
            <w:bCs/>
          </w:rPr>
          <w:t xml:space="preserve"> performance of</w:t>
        </w:r>
      </w:ins>
      <w:ins w:id="728" w:author="Michel Lang" w:date="2024-05-02T13:55:00Z">
        <w:r w:rsidRPr="004F3989">
          <w:rPr>
            <w:b/>
            <w:bCs/>
            <w:rPrChange w:id="729" w:author="Mathieu Lucas" w:date="2024-05-03T14:23:00Z" w16du:dateUtc="2024-05-03T12:23:00Z">
              <w:rPr/>
            </w:rPrChange>
          </w:rPr>
          <w:t xml:space="preserve"> </w:t>
        </w:r>
      </w:ins>
      <w:ins w:id="730" w:author="Mathieu Lucas" w:date="2024-05-03T14:24:00Z" w16du:dateUtc="2024-05-03T12:24:00Z">
        <w:r w:rsidR="004F3989">
          <w:rPr>
            <w:b/>
            <w:bCs/>
          </w:rPr>
          <w:t xml:space="preserve">five </w:t>
        </w:r>
      </w:ins>
      <w:ins w:id="731" w:author="Michel Lang" w:date="2024-05-02T13:55:00Z">
        <w:r w:rsidRPr="004F3989">
          <w:rPr>
            <w:b/>
            <w:bCs/>
            <w:rPrChange w:id="732" w:author="Mathieu Lucas" w:date="2024-05-03T14:23:00Z" w16du:dateUtc="2024-05-03T12:23:00Z">
              <w:rPr/>
            </w:rPrChange>
          </w:rPr>
          <w:t>proposed models (</w:t>
        </w:r>
      </w:ins>
      <w:ins w:id="733" w:author="Michel Lang" w:date="2024-05-02T13:56:00Z">
        <w:r w:rsidRPr="004F3989">
          <w:rPr>
            <w:b/>
            <w:bCs/>
            <w:rPrChange w:id="734" w:author="Mathieu Lucas" w:date="2024-05-03T14:23:00Z" w16du:dateUtc="2024-05-03T12:23:00Z">
              <w:rPr/>
            </w:rPrChange>
          </w:rPr>
          <w:t>A, B, C, D</w:t>
        </w:r>
      </w:ins>
      <w:ins w:id="735" w:author="Michel Lang" w:date="2024-05-02T13:57:00Z">
        <w:r w:rsidRPr="004F3989">
          <w:rPr>
            <w:b/>
            <w:bCs/>
            <w:rPrChange w:id="736" w:author="Mathieu Lucas" w:date="2024-05-03T14:23:00Z" w16du:dateUtc="2024-05-03T12:23:00Z">
              <w:rPr/>
            </w:rPrChange>
          </w:rPr>
          <w:t>, E)</w:t>
        </w:r>
      </w:ins>
      <w:ins w:id="737" w:author="Mathieu Lucas" w:date="2024-05-03T14:26:00Z" w16du:dateUtc="2024-05-03T12:26:00Z">
        <w:r w:rsidR="004F3989">
          <w:rPr>
            <w:b/>
            <w:bCs/>
          </w:rPr>
          <w:t xml:space="preserve"> with </w:t>
        </w:r>
      </w:ins>
      <w:ins w:id="738" w:author="Mathieu Lucas" w:date="2024-05-03T14:27:00Z" w16du:dateUtc="2024-05-03T12:27:00Z">
        <w:r w:rsidR="004F3989">
          <w:rPr>
            <w:b/>
            <w:bCs/>
          </w:rPr>
          <w:t>known parameters (</w:t>
        </w:r>
        <w:r w:rsidR="004F3989">
          <w:rPr>
            <w:b/>
            <w:bCs/>
            <w:i/>
            <w:iCs/>
          </w:rPr>
          <w:t xml:space="preserve">S </w:t>
        </w:r>
        <w:r w:rsidR="004F3989">
          <w:rPr>
            <w:b/>
            <w:bCs/>
          </w:rPr>
          <w:t xml:space="preserve">and </w:t>
        </w:r>
        <w:r w:rsidR="004F3989">
          <w:rPr>
            <w:b/>
            <w:bCs/>
            <w:i/>
            <w:iCs/>
          </w:rPr>
          <w:t>n</w:t>
        </w:r>
        <w:r w:rsidR="004F3989">
          <w:rPr>
            <w:b/>
            <w:bCs/>
          </w:rPr>
          <w:t>)</w:t>
        </w:r>
      </w:ins>
      <w:ins w:id="739" w:author="Michel Lang" w:date="2024-05-02T13:57:00Z">
        <w:r w:rsidRPr="004F3989">
          <w:rPr>
            <w:b/>
            <w:bCs/>
            <w:rPrChange w:id="740" w:author="Mathieu Lucas" w:date="2024-05-03T14:23:00Z" w16du:dateUtc="2024-05-03T12:23:00Z">
              <w:rPr/>
            </w:rPrChange>
          </w:rPr>
          <w:t xml:space="preserve">. The systematic record has been </w:t>
        </w:r>
      </w:ins>
      <w:ins w:id="741" w:author="Mathieu Lucas" w:date="2024-05-03T14:21:00Z" w16du:dateUtc="2024-05-03T12:21:00Z">
        <w:r w:rsidR="0092381B" w:rsidRPr="004F3989">
          <w:rPr>
            <w:b/>
            <w:bCs/>
            <w:rPrChange w:id="742" w:author="Mathieu Lucas" w:date="2024-05-03T14:23:00Z" w16du:dateUtc="2024-05-03T12:23:00Z">
              <w:rPr/>
            </w:rPrChange>
          </w:rPr>
          <w:t xml:space="preserve">artificially </w:t>
        </w:r>
      </w:ins>
      <w:ins w:id="743" w:author="Michel Lang" w:date="2024-05-02T13:57:00Z">
        <w:r w:rsidRPr="004F3989">
          <w:rPr>
            <w:b/>
            <w:bCs/>
            <w:rPrChange w:id="744" w:author="Mathieu Lucas" w:date="2024-05-03T14:23:00Z" w16du:dateUtc="2024-05-03T12:23:00Z">
              <w:rPr/>
            </w:rPrChange>
          </w:rPr>
          <w:t>subsampled into a mixed data set</w:t>
        </w:r>
      </w:ins>
      <w:ins w:id="745" w:author="Mathieu Lucas" w:date="2024-05-03T14:24:00Z" w16du:dateUtc="2024-05-03T12:24:00Z">
        <w:r w:rsidR="004F3989">
          <w:rPr>
            <w:b/>
            <w:bCs/>
          </w:rPr>
          <w:t>,</w:t>
        </w:r>
      </w:ins>
      <w:ins w:id="746" w:author="Michel Lang" w:date="2024-05-02T13:57:00Z">
        <w:r w:rsidRPr="004F3989">
          <w:rPr>
            <w:b/>
            <w:bCs/>
            <w:rPrChange w:id="747" w:author="Mathieu Lucas" w:date="2024-05-03T14:23:00Z" w16du:dateUtc="2024-05-03T12:23:00Z">
              <w:rPr/>
            </w:rPrChange>
          </w:rPr>
          <w:t xml:space="preserve"> containing 51 years of systematic data (1970-2020) and 154 years of censored historical data </w:t>
        </w:r>
        <w:del w:id="748" w:author="Mathieu Lucas" w:date="2024-05-03T14:24:00Z" w16du:dateUtc="2024-05-03T12:24:00Z">
          <w:r w:rsidRPr="004F3989" w:rsidDel="004F3989">
            <w:rPr>
              <w:b/>
              <w:bCs/>
              <w:rPrChange w:id="749" w:author="Mathieu Lucas" w:date="2024-05-03T14:23:00Z" w16du:dateUtc="2024-05-03T12:23:00Z">
                <w:rPr/>
              </w:rPrChange>
            </w:rPr>
            <w:delText xml:space="preserve">(1816-1969) </w:delText>
          </w:r>
        </w:del>
        <w:r w:rsidRPr="004F3989">
          <w:rPr>
            <w:b/>
            <w:bCs/>
            <w:rPrChange w:id="750" w:author="Mathieu Lucas" w:date="2024-05-03T14:23:00Z" w16du:dateUtc="2024-05-03T12:23:00Z">
              <w:rPr/>
            </w:rPrChange>
          </w:rPr>
          <w:t>larger than a perception threshold</w:t>
        </w:r>
      </w:ins>
      <w:ins w:id="751" w:author="Mathieu Lucas" w:date="2024-05-03T14:24:00Z" w16du:dateUtc="2024-05-03T12:24:00Z">
        <w:r w:rsidR="004F3989">
          <w:rPr>
            <w:b/>
            <w:bCs/>
          </w:rPr>
          <w:t xml:space="preserve"> </w:t>
        </w:r>
        <w:r w:rsidR="004F3989" w:rsidRPr="00BC67BB">
          <w:rPr>
            <w:b/>
            <w:bCs/>
          </w:rPr>
          <w:t>(1816-1969)</w:t>
        </w:r>
      </w:ins>
      <w:ins w:id="752" w:author="Michel Lang" w:date="2024-05-02T13:58:00Z">
        <w:r w:rsidRPr="004F3989">
          <w:rPr>
            <w:b/>
            <w:bCs/>
            <w:rPrChange w:id="753" w:author="Mathieu Lucas" w:date="2024-05-03T14:23:00Z" w16du:dateUtc="2024-05-03T12:23:00Z">
              <w:rPr/>
            </w:rPrChange>
          </w:rPr>
          <w:t xml:space="preserve">. In this section, Binomial models (A, B, C, D) are applied to a 500-year long case study, using the 205-year systematic record (1816-2020) and a collection of historical floods </w:t>
        </w:r>
        <w:del w:id="754" w:author="Mathieu Lucas" w:date="2024-05-03T14:26:00Z" w16du:dateUtc="2024-05-03T12:26:00Z">
          <w:r w:rsidRPr="004F3989" w:rsidDel="004F3989">
            <w:rPr>
              <w:b/>
              <w:bCs/>
              <w:rPrChange w:id="755" w:author="Mathieu Lucas" w:date="2024-05-03T14:23:00Z" w16du:dateUtc="2024-05-03T12:23:00Z">
                <w:rPr/>
              </w:rPrChange>
            </w:rPr>
            <w:delText>during three additional centuries</w:delText>
          </w:r>
        </w:del>
      </w:ins>
      <w:ins w:id="756" w:author="Mathieu Lucas" w:date="2024-05-03T14:26:00Z" w16du:dateUtc="2024-05-03T12:26:00Z">
        <w:r w:rsidR="004F3989">
          <w:rPr>
            <w:b/>
            <w:bCs/>
          </w:rPr>
          <w:t>from HISTRHÔNE database</w:t>
        </w:r>
      </w:ins>
      <w:ins w:id="757" w:author="Michel Lang" w:date="2024-05-02T13:58:00Z">
        <w:r w:rsidRPr="004F3989">
          <w:rPr>
            <w:b/>
            <w:bCs/>
            <w:rPrChange w:id="758" w:author="Mathieu Lucas" w:date="2024-05-03T14:23:00Z" w16du:dateUtc="2024-05-03T12:23:00Z">
              <w:rPr/>
            </w:rPrChange>
          </w:rPr>
          <w:t xml:space="preserve"> (1500-1815)</w:t>
        </w:r>
      </w:ins>
      <w:ins w:id="759" w:author="Michel Lang" w:date="2024-05-02T14:00:00Z">
        <w:r w:rsidRPr="004F3989">
          <w:rPr>
            <w:b/>
            <w:bCs/>
            <w:rPrChange w:id="760" w:author="Mathieu Lucas" w:date="2024-05-03T14:23:00Z" w16du:dateUtc="2024-05-03T12:23:00Z">
              <w:rPr/>
            </w:rPrChange>
          </w:rPr>
          <w:t>.</w:t>
        </w:r>
      </w:ins>
      <w:ins w:id="761" w:author="Mathieu Lucas" w:date="2024-05-03T14:28:00Z" w16du:dateUtc="2024-05-03T12:28:00Z">
        <w:r w:rsidR="004F3989">
          <w:rPr>
            <w:b/>
            <w:bCs/>
          </w:rPr>
          <w:t xml:space="preserve"> This time, </w:t>
        </w:r>
        <w:r w:rsidR="004F3989">
          <w:rPr>
            <w:b/>
            <w:bCs/>
            <w:i/>
            <w:iCs/>
          </w:rPr>
          <w:t xml:space="preserve">S </w:t>
        </w:r>
        <w:r w:rsidR="004F3989">
          <w:rPr>
            <w:b/>
            <w:bCs/>
          </w:rPr>
          <w:t xml:space="preserve">and </w:t>
        </w:r>
        <w:r w:rsidR="004F3989">
          <w:rPr>
            <w:b/>
            <w:bCs/>
            <w:i/>
            <w:iCs/>
          </w:rPr>
          <w:t>n</w:t>
        </w:r>
        <w:r w:rsidR="004F3989">
          <w:rPr>
            <w:b/>
            <w:bCs/>
          </w:rPr>
          <w:t xml:space="preserve"> are</w:t>
        </w:r>
      </w:ins>
      <w:ins w:id="762" w:author="Mathieu Lucas" w:date="2024-05-03T14:32:00Z" w16du:dateUtc="2024-05-03T12:32:00Z">
        <w:r w:rsidR="004F3989">
          <w:rPr>
            <w:b/>
            <w:bCs/>
          </w:rPr>
          <w:t xml:space="preserve"> not perfectly known</w:t>
        </w:r>
      </w:ins>
      <w:ins w:id="763" w:author="Mathieu Lucas" w:date="2024-05-03T14:31:00Z" w16du:dateUtc="2024-05-03T12:31:00Z">
        <w:r w:rsidR="004F3989">
          <w:rPr>
            <w:b/>
            <w:bCs/>
          </w:rPr>
          <w:t>.</w:t>
        </w:r>
      </w:ins>
      <w:ins w:id="764" w:author="Michel Lang" w:date="2024-05-02T14:00:00Z">
        <w:r w:rsidRPr="004F3989">
          <w:rPr>
            <w:b/>
            <w:bCs/>
            <w:rPrChange w:id="765" w:author="Mathieu Lucas" w:date="2024-05-03T14:23:00Z" w16du:dateUtc="2024-05-03T12:23:00Z">
              <w:rPr/>
            </w:rPrChange>
          </w:rPr>
          <w:t>”</w:t>
        </w:r>
      </w:ins>
    </w:p>
    <w:p w14:paraId="2ADE8C41" w14:textId="133BC3A4" w:rsidR="00704948" w:rsidRPr="000A1082" w:rsidRDefault="00F30EA3">
      <w:pPr>
        <w:rPr>
          <w:rFonts w:cstheme="minorHAnsi"/>
        </w:rPr>
      </w:pPr>
      <w:r w:rsidRPr="000A1082">
        <w:rPr>
          <w:rFonts w:cstheme="minorHAnsi"/>
        </w:rPr>
        <w:t xml:space="preserve">L320: </w:t>
      </w:r>
      <w:r w:rsidRPr="00AC36EA">
        <w:rPr>
          <w:rFonts w:cstheme="minorHAnsi"/>
          <w:color w:val="ED7D31" w:themeColor="accent2"/>
          <w:rPrChange w:id="766" w:author="Mathieu Lucas" w:date="2024-05-03T15:27:00Z" w16du:dateUtc="2024-05-03T13:27:00Z">
            <w:rPr>
              <w:rFonts w:cstheme="minorHAnsi"/>
            </w:rPr>
          </w:rPrChange>
        </w:rPr>
        <w:t xml:space="preserve">add commas: </w:t>
      </w:r>
      <w:del w:id="767" w:author="Mathieu Lucas" w:date="2024-05-03T15:27:00Z" w16du:dateUtc="2024-05-03T13:27:00Z">
        <w:r w:rsidRPr="000A1082" w:rsidDel="00AC36EA">
          <w:rPr>
            <w:rFonts w:cstheme="minorHAnsi"/>
            <w:color w:val="70AD47" w:themeColor="accent6"/>
          </w:rPr>
          <w:delText>OK</w:delText>
        </w:r>
      </w:del>
      <w:ins w:id="768" w:author="Mathieu Lucas" w:date="2024-05-03T15:27:00Z" w16du:dateUtc="2024-05-03T13:27:00Z">
        <w:r w:rsidR="00AC36EA">
          <w:rPr>
            <w:rFonts w:cstheme="minorHAnsi"/>
            <w:color w:val="70AD47" w:themeColor="accent6"/>
          </w:rPr>
          <w:t>Commas have been added</w:t>
        </w:r>
      </w:ins>
    </w:p>
    <w:p w14:paraId="36B75050" w14:textId="6350A849" w:rsidR="00704948" w:rsidRPr="000A1082" w:rsidRDefault="00F30EA3">
      <w:pPr>
        <w:rPr>
          <w:rFonts w:cstheme="minorHAnsi"/>
        </w:rPr>
      </w:pPr>
      <w:r w:rsidRPr="000A1082">
        <w:rPr>
          <w:rFonts w:cstheme="minorHAnsi"/>
        </w:rPr>
        <w:t>L321: "</w:t>
      </w:r>
      <w:proofErr w:type="spellStart"/>
      <w:r w:rsidRPr="000A1082">
        <w:rPr>
          <w:rFonts w:cstheme="minorHAnsi"/>
        </w:rPr>
        <w:t>arbitrarly</w:t>
      </w:r>
      <w:proofErr w:type="spellEnd"/>
      <w:r w:rsidRPr="000A1082">
        <w:rPr>
          <w:rFonts w:cstheme="minorHAnsi"/>
        </w:rPr>
        <w:t xml:space="preserve">” </w:t>
      </w:r>
      <w:r w:rsidRPr="000A1082">
        <w:rPr>
          <w:rFonts w:ascii="Wingdings" w:eastAsia="Wingdings" w:hAnsi="Wingdings" w:cs="Wingdings"/>
        </w:rPr>
        <w:t></w:t>
      </w:r>
      <w:r w:rsidRPr="000A1082">
        <w:rPr>
          <w:rFonts w:cstheme="minorHAnsi"/>
        </w:rPr>
        <w:t xml:space="preserve"> “</w:t>
      </w:r>
      <w:r w:rsidRPr="000A1082">
        <w:rPr>
          <w:rFonts w:cstheme="minorHAnsi"/>
          <w:b/>
          <w:bCs/>
        </w:rPr>
        <w:t>arbitrarily”</w:t>
      </w:r>
      <w:r w:rsidRPr="000A1082">
        <w:rPr>
          <w:rFonts w:cstheme="minorHAnsi"/>
        </w:rPr>
        <w:t xml:space="preserve">: </w:t>
      </w:r>
      <w:ins w:id="769" w:author="Mathieu Lucas" w:date="2024-05-03T15:27:00Z" w16du:dateUtc="2024-05-03T13:27:00Z">
        <w:r w:rsidR="00AC36EA">
          <w:rPr>
            <w:rFonts w:cstheme="minorHAnsi"/>
            <w:color w:val="70AD47" w:themeColor="accent6"/>
            <w:kern w:val="0"/>
          </w:rPr>
          <w:t>Formulation has been changed</w:t>
        </w:r>
      </w:ins>
      <w:del w:id="770" w:author="Mathieu Lucas" w:date="2024-05-03T15:27:00Z" w16du:dateUtc="2024-05-03T13:27:00Z">
        <w:r w:rsidRPr="000A1082" w:rsidDel="00AC36EA">
          <w:rPr>
            <w:rFonts w:cstheme="minorHAnsi"/>
            <w:color w:val="70AD47" w:themeColor="accent6"/>
          </w:rPr>
          <w:delText>OK</w:delText>
        </w:r>
      </w:del>
    </w:p>
    <w:p w14:paraId="3190D778" w14:textId="2F2A3D03" w:rsidR="00704948" w:rsidRPr="000A1082" w:rsidRDefault="00F30EA3">
      <w:pPr>
        <w:rPr>
          <w:rFonts w:cstheme="minorHAnsi"/>
        </w:rPr>
      </w:pPr>
      <w:r w:rsidRPr="000A1082">
        <w:rPr>
          <w:rFonts w:cstheme="minorHAnsi"/>
        </w:rPr>
        <w:t xml:space="preserve">L348-49: “poorly knowing” </w:t>
      </w:r>
      <w:r w:rsidRPr="000A1082">
        <w:rPr>
          <w:rFonts w:ascii="Wingdings" w:eastAsia="Wingdings" w:hAnsi="Wingdings" w:cs="Wingdings"/>
        </w:rPr>
        <w:t></w:t>
      </w:r>
      <w:r w:rsidRPr="000A1082">
        <w:rPr>
          <w:rFonts w:cstheme="minorHAnsi"/>
        </w:rPr>
        <w:t xml:space="preserve"> “</w:t>
      </w:r>
      <w:r w:rsidRPr="000A1082">
        <w:rPr>
          <w:rFonts w:cstheme="minorHAnsi"/>
          <w:b/>
          <w:bCs/>
        </w:rPr>
        <w:t>poor knowledge of”</w:t>
      </w:r>
      <w:r w:rsidRPr="000A1082">
        <w:rPr>
          <w:rFonts w:cstheme="minorHAnsi"/>
        </w:rPr>
        <w:t xml:space="preserve">: </w:t>
      </w:r>
      <w:ins w:id="771" w:author="Mathieu Lucas" w:date="2024-05-03T15:27:00Z" w16du:dateUtc="2024-05-03T13:27:00Z">
        <w:r w:rsidR="00AC36EA">
          <w:rPr>
            <w:rFonts w:cstheme="minorHAnsi"/>
            <w:color w:val="70AD47" w:themeColor="accent6"/>
            <w:kern w:val="0"/>
          </w:rPr>
          <w:t>Formulation has been changed</w:t>
        </w:r>
      </w:ins>
      <w:del w:id="772" w:author="Mathieu Lucas" w:date="2024-05-03T15:27:00Z" w16du:dateUtc="2024-05-03T13:27:00Z">
        <w:r w:rsidRPr="000A1082" w:rsidDel="00AC36EA">
          <w:rPr>
            <w:rFonts w:cstheme="minorHAnsi"/>
            <w:color w:val="70AD47" w:themeColor="accent6"/>
          </w:rPr>
          <w:delText>OK</w:delText>
        </w:r>
      </w:del>
    </w:p>
    <w:p w14:paraId="1CA6D83C" w14:textId="7E838509" w:rsidR="00704948" w:rsidRPr="000A1082" w:rsidRDefault="00F30EA3">
      <w:pPr>
        <w:rPr>
          <w:rFonts w:cstheme="minorHAnsi"/>
        </w:rPr>
      </w:pPr>
      <w:r w:rsidRPr="000A1082">
        <w:rPr>
          <w:rFonts w:cstheme="minorHAnsi"/>
        </w:rPr>
        <w:t xml:space="preserve">L352: </w:t>
      </w:r>
      <w:r w:rsidRPr="00AC36EA">
        <w:rPr>
          <w:rFonts w:cstheme="minorHAnsi"/>
          <w:color w:val="ED7D31" w:themeColor="accent2"/>
          <w:rPrChange w:id="773" w:author="Mathieu Lucas" w:date="2024-05-03T15:28:00Z" w16du:dateUtc="2024-05-03T13:28:00Z">
            <w:rPr>
              <w:rFonts w:cstheme="minorHAnsi"/>
            </w:rPr>
          </w:rPrChange>
        </w:rPr>
        <w:t xml:space="preserve">Correct figure caption: </w:t>
      </w:r>
      <w:del w:id="774" w:author="Mathieu Lucas" w:date="2024-05-03T15:28:00Z" w16du:dateUtc="2024-05-03T13:28:00Z">
        <w:r w:rsidRPr="000A1082" w:rsidDel="00AC36EA">
          <w:rPr>
            <w:rFonts w:cstheme="minorHAnsi"/>
            <w:color w:val="70AD47" w:themeColor="accent6"/>
          </w:rPr>
          <w:delText>OK</w:delText>
        </w:r>
      </w:del>
      <w:ins w:id="775" w:author="Mathieu Lucas" w:date="2024-05-03T15:28:00Z" w16du:dateUtc="2024-05-03T13:28:00Z">
        <w:r w:rsidR="00AC36EA">
          <w:rPr>
            <w:rFonts w:cstheme="minorHAnsi"/>
            <w:color w:val="70AD47" w:themeColor="accent6"/>
          </w:rPr>
          <w:t>Caption has been changed</w:t>
        </w:r>
      </w:ins>
    </w:p>
    <w:p w14:paraId="47C22DC5" w14:textId="0D65BDBB" w:rsidR="00704948" w:rsidRPr="000A1082" w:rsidRDefault="00F30EA3">
      <w:pPr>
        <w:rPr>
          <w:rFonts w:cstheme="minorHAnsi"/>
        </w:rPr>
      </w:pPr>
      <w:r w:rsidRPr="000A1082">
        <w:rPr>
          <w:rFonts w:cstheme="minorHAnsi"/>
        </w:rPr>
        <w:lastRenderedPageBreak/>
        <w:t xml:space="preserve">L371: </w:t>
      </w:r>
      <w:r w:rsidRPr="00AC36EA">
        <w:rPr>
          <w:rFonts w:cstheme="minorHAnsi"/>
          <w:color w:val="ED7D31" w:themeColor="accent2"/>
          <w:rPrChange w:id="776" w:author="Mathieu Lucas" w:date="2024-05-03T15:28:00Z" w16du:dateUtc="2024-05-03T13:28:00Z">
            <w:rPr>
              <w:rFonts w:cstheme="minorHAnsi"/>
            </w:rPr>
          </w:rPrChange>
        </w:rPr>
        <w:t>Correct figure caption</w:t>
      </w:r>
      <w:r w:rsidRPr="000A1082">
        <w:rPr>
          <w:rFonts w:cstheme="minorHAnsi"/>
        </w:rPr>
        <w:t xml:space="preserve">: </w:t>
      </w:r>
      <w:ins w:id="777" w:author="Mathieu Lucas" w:date="2024-05-03T15:28:00Z" w16du:dateUtc="2024-05-03T13:28:00Z">
        <w:r w:rsidR="00AC36EA">
          <w:rPr>
            <w:rFonts w:cstheme="minorHAnsi"/>
            <w:color w:val="70AD47" w:themeColor="accent6"/>
          </w:rPr>
          <w:t>Caption has been changed</w:t>
        </w:r>
      </w:ins>
      <w:del w:id="778" w:author="Mathieu Lucas" w:date="2024-05-03T15:28:00Z" w16du:dateUtc="2024-05-03T13:28:00Z">
        <w:r w:rsidRPr="000A1082" w:rsidDel="00AC36EA">
          <w:rPr>
            <w:rFonts w:cstheme="minorHAnsi"/>
            <w:color w:val="70AD47" w:themeColor="accent6"/>
          </w:rPr>
          <w:delText>OK</w:delText>
        </w:r>
      </w:del>
    </w:p>
    <w:p w14:paraId="0BC3A3C6" w14:textId="77777777" w:rsidR="00AC36EA" w:rsidRDefault="00F30EA3">
      <w:pPr>
        <w:rPr>
          <w:ins w:id="779" w:author="Mathieu Lucas" w:date="2024-05-03T15:28:00Z" w16du:dateUtc="2024-05-03T13:28:00Z"/>
          <w:rFonts w:cstheme="minorHAnsi"/>
          <w:color w:val="ED7D31" w:themeColor="accent2"/>
        </w:rPr>
      </w:pPr>
      <w:r w:rsidRPr="000A1082">
        <w:rPr>
          <w:rFonts w:cstheme="minorHAnsi"/>
        </w:rPr>
        <w:t xml:space="preserve">L375: “the elicitation of more informative priors” </w:t>
      </w:r>
      <w:r w:rsidRPr="000A1082">
        <w:rPr>
          <w:rFonts w:ascii="Wingdings" w:eastAsia="Wingdings" w:hAnsi="Wingdings" w:cs="Wingdings"/>
        </w:rPr>
        <w:t></w:t>
      </w:r>
      <w:r w:rsidRPr="000A1082">
        <w:rPr>
          <w:rFonts w:cstheme="minorHAnsi"/>
        </w:rPr>
        <w:t xml:space="preserve"> </w:t>
      </w:r>
      <w:r w:rsidRPr="00AC36EA">
        <w:rPr>
          <w:rFonts w:cstheme="minorHAnsi"/>
          <w:color w:val="ED7D31" w:themeColor="accent2"/>
          <w:kern w:val="0"/>
          <w:rPrChange w:id="780" w:author="Mathieu Lucas" w:date="2024-05-03T15:28:00Z" w16du:dateUtc="2024-05-03T13:28:00Z">
            <w:rPr>
              <w:rFonts w:cstheme="minorHAnsi"/>
              <w:kern w:val="0"/>
            </w:rPr>
          </w:rPrChange>
        </w:rPr>
        <w:t>information from the priors?</w:t>
      </w:r>
      <w:r w:rsidRPr="00AC36EA">
        <w:rPr>
          <w:rFonts w:cstheme="minorHAnsi"/>
          <w:color w:val="ED7D31" w:themeColor="accent2"/>
          <w:rPrChange w:id="781" w:author="Mathieu Lucas" w:date="2024-05-03T15:28:00Z" w16du:dateUtc="2024-05-03T13:28:00Z">
            <w:rPr>
              <w:rFonts w:cstheme="minorHAnsi"/>
              <w:color w:val="70AD47" w:themeColor="accent6"/>
            </w:rPr>
          </w:rPrChange>
        </w:rPr>
        <w:t xml:space="preserve"> </w:t>
      </w:r>
    </w:p>
    <w:p w14:paraId="7F62AC57" w14:textId="3092394E" w:rsidR="00704948" w:rsidRDefault="00AC36EA">
      <w:pPr>
        <w:rPr>
          <w:ins w:id="782" w:author="Mathieu Lucas" w:date="2024-05-03T15:29:00Z" w16du:dateUtc="2024-05-03T13:29:00Z"/>
          <w:rFonts w:cstheme="minorHAnsi"/>
        </w:rPr>
      </w:pPr>
      <w:ins w:id="783" w:author="Mathieu Lucas" w:date="2024-05-03T15:29:00Z" w16du:dateUtc="2024-05-03T13:29:00Z">
        <w:r>
          <w:rPr>
            <w:rFonts w:cstheme="minorHAnsi"/>
            <w:color w:val="70AD47" w:themeColor="accent6"/>
          </w:rPr>
          <w:t xml:space="preserve">By eliciting more informative prior, </w:t>
        </w:r>
      </w:ins>
      <w:commentRangeStart w:id="784"/>
      <w:del w:id="785" w:author="Mathieu Lucas" w:date="2024-05-03T15:28:00Z" w16du:dateUtc="2024-05-03T13:28:00Z">
        <w:r w:rsidR="00F30EA3" w:rsidRPr="000A1082" w:rsidDel="00AC36EA">
          <w:rPr>
            <w:rFonts w:cstheme="minorHAnsi"/>
            <w:color w:val="70AD47" w:themeColor="accent6"/>
          </w:rPr>
          <w:delText>i.e.</w:delText>
        </w:r>
      </w:del>
      <w:ins w:id="786" w:author="Mathieu Lucas" w:date="2024-05-03T15:29:00Z" w16du:dateUtc="2024-05-03T13:29:00Z">
        <w:r>
          <w:rPr>
            <w:rFonts w:cstheme="minorHAnsi"/>
            <w:color w:val="70AD47" w:themeColor="accent6"/>
          </w:rPr>
          <w:t>w</w:t>
        </w:r>
      </w:ins>
      <w:ins w:id="787" w:author="Mathieu Lucas" w:date="2024-05-03T15:28:00Z" w16du:dateUtc="2024-05-03T13:28:00Z">
        <w:r>
          <w:rPr>
            <w:rFonts w:cstheme="minorHAnsi"/>
            <w:color w:val="70AD47" w:themeColor="accent6"/>
          </w:rPr>
          <w:t>e meant</w:t>
        </w:r>
      </w:ins>
      <w:r w:rsidR="00F30EA3" w:rsidRPr="000A1082">
        <w:rPr>
          <w:rFonts w:cstheme="minorHAnsi"/>
          <w:color w:val="70AD47" w:themeColor="accent6"/>
        </w:rPr>
        <w:t xml:space="preserve"> determining more precise priors based on expert knowledge or other data sources. </w:t>
      </w:r>
      <w:commentRangeEnd w:id="784"/>
      <w:r w:rsidR="00F30EA3" w:rsidRPr="000A1082">
        <w:commentReference w:id="784"/>
      </w:r>
      <w:commentRangeStart w:id="788"/>
      <w:r w:rsidR="00F30EA3" w:rsidRPr="000A1082">
        <w:rPr>
          <w:rFonts w:cstheme="minorHAnsi"/>
          <w:color w:val="70AD47" w:themeColor="accent6"/>
        </w:rPr>
        <w:t>See</w:t>
      </w:r>
      <w:commentRangeEnd w:id="788"/>
      <w:r w:rsidR="003E1F2C" w:rsidRPr="000A1082">
        <w:rPr>
          <w:rStyle w:val="Marquedecommentaire"/>
        </w:rPr>
        <w:commentReference w:id="788"/>
      </w:r>
      <w:r w:rsidR="00F30EA3" w:rsidRPr="000A1082">
        <w:rPr>
          <w:rFonts w:cstheme="minorHAnsi"/>
          <w:color w:val="70AD47" w:themeColor="accent6"/>
        </w:rPr>
        <w:t xml:space="preserve"> for example: </w:t>
      </w:r>
      <w:hyperlink r:id="rId8">
        <w:r w:rsidR="00F30EA3" w:rsidRPr="000A1082">
          <w:rPr>
            <w:rStyle w:val="LienInternet"/>
            <w:rFonts w:cstheme="minorHAnsi"/>
          </w:rPr>
          <w:t>https://arxiv.org/pdf/2112.07090</w:t>
        </w:r>
      </w:hyperlink>
      <w:r w:rsidR="00F30EA3" w:rsidRPr="000A1082">
        <w:rPr>
          <w:rFonts w:cstheme="minorHAnsi"/>
        </w:rPr>
        <w:t xml:space="preserve"> </w:t>
      </w:r>
    </w:p>
    <w:p w14:paraId="5912475A" w14:textId="7C4CF960" w:rsidR="00611987" w:rsidRPr="00611987" w:rsidRDefault="00611987">
      <w:pPr>
        <w:rPr>
          <w:ins w:id="789" w:author="Michel Lang" w:date="2024-05-02T14:19:00Z"/>
          <w:rFonts w:cstheme="minorHAnsi"/>
          <w:color w:val="70AD47" w:themeColor="accent6"/>
          <w:rPrChange w:id="790" w:author="Mathieu Lucas" w:date="2024-05-03T15:29:00Z" w16du:dateUtc="2024-05-03T13:29:00Z">
            <w:rPr>
              <w:ins w:id="791" w:author="Michel Lang" w:date="2024-05-02T14:19:00Z"/>
              <w:rFonts w:cstheme="minorHAnsi"/>
            </w:rPr>
          </w:rPrChange>
        </w:rPr>
      </w:pPr>
      <w:ins w:id="792" w:author="Mathieu Lucas" w:date="2024-05-03T15:29:00Z" w16du:dateUtc="2024-05-03T13:29:00Z">
        <w:r w:rsidRPr="00611987">
          <w:rPr>
            <w:rFonts w:cstheme="minorHAnsi"/>
            <w:color w:val="70AD47" w:themeColor="accent6"/>
            <w:rPrChange w:id="793" w:author="Mathieu Lucas" w:date="2024-05-03T15:29:00Z" w16du:dateUtc="2024-05-03T13:29:00Z">
              <w:rPr>
                <w:rFonts w:cstheme="minorHAnsi"/>
              </w:rPr>
            </w:rPrChange>
          </w:rPr>
          <w:t>Te</w:t>
        </w:r>
        <w:r>
          <w:rPr>
            <w:rFonts w:cstheme="minorHAnsi"/>
            <w:color w:val="70AD47" w:themeColor="accent6"/>
          </w:rPr>
          <w:t>xt has also been modified as follows:</w:t>
        </w:r>
      </w:ins>
    </w:p>
    <w:p w14:paraId="3A6995AA" w14:textId="6F0CF688" w:rsidR="003E1F2C" w:rsidRPr="00A81C83" w:rsidDel="00064B6B" w:rsidRDefault="003E1F2C" w:rsidP="00A81C83">
      <w:pPr>
        <w:rPr>
          <w:ins w:id="794" w:author="Michel Lang" w:date="2024-05-02T14:22:00Z"/>
          <w:del w:id="795" w:author="Mathieu Lucas" w:date="2024-05-03T14:48:00Z" w16du:dateUtc="2024-05-03T12:48:00Z"/>
          <w:rPrChange w:id="796" w:author="Mathieu Lucas" w:date="2024-05-03T14:36:00Z" w16du:dateUtc="2024-05-03T12:36:00Z">
            <w:rPr>
              <w:ins w:id="797" w:author="Michel Lang" w:date="2024-05-02T14:22:00Z"/>
              <w:del w:id="798" w:author="Mathieu Lucas" w:date="2024-05-03T14:48:00Z" w16du:dateUtc="2024-05-03T12:48:00Z"/>
              <w:rFonts w:ascii="Times-Roman" w:hAnsi="Times-Roman" w:cs="Times-Roman"/>
              <w:kern w:val="0"/>
              <w:sz w:val="16"/>
              <w:szCs w:val="16"/>
            </w:rPr>
          </w:rPrChange>
        </w:rPr>
        <w:pPrChange w:id="799" w:author="Mathieu Lucas" w:date="2024-05-03T14:36:00Z" w16du:dateUtc="2024-05-03T12:36:00Z">
          <w:pPr>
            <w:suppressAutoHyphens w:val="0"/>
            <w:autoSpaceDE w:val="0"/>
            <w:autoSpaceDN w:val="0"/>
            <w:adjustRightInd w:val="0"/>
            <w:spacing w:after="0" w:line="240" w:lineRule="auto"/>
          </w:pPr>
        </w:pPrChange>
      </w:pPr>
      <w:del w:id="800" w:author="Mathieu Lucas" w:date="2024-05-03T14:36:00Z" w16du:dateUtc="2024-05-03T12:36:00Z">
        <w:r w:rsidRPr="00A81C83" w:rsidDel="00A81C83">
          <w:rPr>
            <w:rPrChange w:id="801" w:author="Mathieu Lucas" w:date="2024-05-03T14:36:00Z" w16du:dateUtc="2024-05-03T12:36:00Z">
              <w:rPr>
                <w:rFonts w:ascii="Times-Roman" w:hAnsi="Times-Roman" w:cs="Times-Roman"/>
                <w:kern w:val="0"/>
                <w:sz w:val="16"/>
                <w:szCs w:val="16"/>
              </w:rPr>
            </w:rPrChange>
          </w:rPr>
          <w:delText>« </w:delText>
        </w:r>
      </w:del>
      <w:ins w:id="802" w:author="Mathieu Lucas" w:date="2024-05-03T14:36:00Z" w16du:dateUtc="2024-05-03T12:36:00Z">
        <w:r w:rsidR="00A81C83">
          <w:t>“</w:t>
        </w:r>
      </w:ins>
      <w:bookmarkStart w:id="803" w:name="_Hlk165640007"/>
      <w:r w:rsidRPr="00A81C83">
        <w:rPr>
          <w:rPrChange w:id="804" w:author="Mathieu Lucas" w:date="2024-05-03T14:36:00Z" w16du:dateUtc="2024-05-03T12:36:00Z">
            <w:rPr>
              <w:rFonts w:ascii="Times-Roman" w:hAnsi="Times-Roman" w:cs="Times-Roman"/>
              <w:kern w:val="0"/>
              <w:sz w:val="16"/>
              <w:szCs w:val="16"/>
            </w:rPr>
          </w:rPrChange>
        </w:rPr>
        <w:t xml:space="preserve">It can also be noted that the elicitation of more informative priors </w:t>
      </w:r>
      <w:ins w:id="805" w:author="Michel Lang" w:date="2024-05-02T14:19:00Z">
        <w:r w:rsidRPr="00A81C83">
          <w:rPr>
            <w:b/>
            <w:bCs/>
            <w:rPrChange w:id="806" w:author="Mathieu Lucas" w:date="2024-05-03T14:38:00Z" w16du:dateUtc="2024-05-03T12:38:00Z">
              <w:rPr>
                <w:rFonts w:ascii="Times-Roman" w:hAnsi="Times-Roman" w:cs="Times-Roman"/>
                <w:kern w:val="0"/>
                <w:sz w:val="16"/>
                <w:szCs w:val="16"/>
              </w:rPr>
            </w:rPrChange>
          </w:rPr>
          <w:t>(</w:t>
        </w:r>
      </w:ins>
      <w:ins w:id="807" w:author="Mathieu Lucas" w:date="2024-05-03T14:36:00Z" w16du:dateUtc="2024-05-03T12:36:00Z">
        <w:r w:rsidR="00A81C83" w:rsidRPr="00A81C83">
          <w:rPr>
            <w:b/>
            <w:bCs/>
            <w:rPrChange w:id="808" w:author="Mathieu Lucas" w:date="2024-05-03T14:38:00Z" w16du:dateUtc="2024-05-03T12:38:00Z">
              <w:rPr/>
            </w:rPrChange>
          </w:rPr>
          <w:t xml:space="preserve">see </w:t>
        </w:r>
      </w:ins>
      <w:ins w:id="809" w:author="Michel Lang" w:date="2024-05-02T14:19:00Z">
        <w:r w:rsidRPr="00A81C83">
          <w:rPr>
            <w:b/>
            <w:bCs/>
            <w:rPrChange w:id="810" w:author="Mathieu Lucas" w:date="2024-05-03T14:38:00Z" w16du:dateUtc="2024-05-03T12:38:00Z">
              <w:rPr>
                <w:rFonts w:ascii="Times-Roman" w:hAnsi="Times-Roman" w:cs="Times-Roman"/>
                <w:kern w:val="0"/>
                <w:sz w:val="16"/>
                <w:szCs w:val="16"/>
              </w:rPr>
            </w:rPrChange>
          </w:rPr>
          <w:t>Falconer et al., 2022</w:t>
        </w:r>
      </w:ins>
      <w:ins w:id="811" w:author="Mathieu Lucas" w:date="2024-05-03T14:36:00Z" w16du:dateUtc="2024-05-03T12:36:00Z">
        <w:r w:rsidR="00A81C83" w:rsidRPr="00A81C83">
          <w:rPr>
            <w:b/>
            <w:bCs/>
            <w:rPrChange w:id="812" w:author="Mathieu Lucas" w:date="2024-05-03T14:38:00Z" w16du:dateUtc="2024-05-03T12:38:00Z">
              <w:rPr/>
            </w:rPrChange>
          </w:rPr>
          <w:t xml:space="preserve"> for a</w:t>
        </w:r>
      </w:ins>
      <w:ins w:id="813" w:author="Mathieu Lucas" w:date="2024-05-03T14:38:00Z" w16du:dateUtc="2024-05-03T12:38:00Z">
        <w:r w:rsidR="00A81C83" w:rsidRPr="00A81C83">
          <w:rPr>
            <w:b/>
            <w:bCs/>
            <w:rPrChange w:id="814" w:author="Mathieu Lucas" w:date="2024-05-03T14:38:00Z" w16du:dateUtc="2024-05-03T12:38:00Z">
              <w:rPr/>
            </w:rPrChange>
          </w:rPr>
          <w:t xml:space="preserve"> </w:t>
        </w:r>
      </w:ins>
      <w:ins w:id="815" w:author="Mathieu Lucas" w:date="2024-05-03T14:37:00Z" w16du:dateUtc="2024-05-03T12:37:00Z">
        <w:r w:rsidR="00A81C83" w:rsidRPr="00A81C83">
          <w:rPr>
            <w:b/>
            <w:bCs/>
            <w:rPrChange w:id="816" w:author="Mathieu Lucas" w:date="2024-05-03T14:38:00Z" w16du:dateUtc="2024-05-03T12:38:00Z">
              <w:rPr/>
            </w:rPrChange>
          </w:rPr>
          <w:t xml:space="preserve">methodological </w:t>
        </w:r>
      </w:ins>
      <w:ins w:id="817" w:author="Mathieu Lucas" w:date="2024-05-03T14:49:00Z" w16du:dateUtc="2024-05-03T12:49:00Z">
        <w:r w:rsidR="00064B6B">
          <w:rPr>
            <w:b/>
            <w:bCs/>
          </w:rPr>
          <w:t>review</w:t>
        </w:r>
      </w:ins>
      <w:ins w:id="818" w:author="Michel Lang" w:date="2024-05-02T14:19:00Z">
        <w:r w:rsidRPr="00A81C83">
          <w:rPr>
            <w:b/>
            <w:bCs/>
            <w:rPrChange w:id="819" w:author="Mathieu Lucas" w:date="2024-05-03T14:38:00Z" w16du:dateUtc="2024-05-03T12:38:00Z">
              <w:rPr>
                <w:rFonts w:ascii="Times-Roman" w:hAnsi="Times-Roman" w:cs="Times-Roman"/>
                <w:kern w:val="0"/>
                <w:sz w:val="16"/>
                <w:szCs w:val="16"/>
              </w:rPr>
            </w:rPrChange>
          </w:rPr>
          <w:t>)</w:t>
        </w:r>
        <w:r w:rsidRPr="00A81C83">
          <w:rPr>
            <w:rPrChange w:id="820" w:author="Mathieu Lucas" w:date="2024-05-03T14:36:00Z" w16du:dateUtc="2024-05-03T12:36:00Z">
              <w:rPr>
                <w:rFonts w:ascii="Times-Roman" w:hAnsi="Times-Roman" w:cs="Times-Roman"/>
                <w:kern w:val="0"/>
                <w:sz w:val="16"/>
                <w:szCs w:val="16"/>
              </w:rPr>
            </w:rPrChange>
          </w:rPr>
          <w:t xml:space="preserve"> </w:t>
        </w:r>
      </w:ins>
      <w:r w:rsidRPr="00A81C83">
        <w:rPr>
          <w:rPrChange w:id="821" w:author="Mathieu Lucas" w:date="2024-05-03T14:36:00Z" w16du:dateUtc="2024-05-03T12:36:00Z">
            <w:rPr>
              <w:rFonts w:ascii="Times-Roman" w:hAnsi="Times-Roman" w:cs="Times-Roman"/>
              <w:kern w:val="0"/>
              <w:sz w:val="16"/>
              <w:szCs w:val="16"/>
            </w:rPr>
          </w:rPrChange>
        </w:rPr>
        <w:t xml:space="preserve">reduced the standard deviation of the posterior distribution for </w:t>
      </w:r>
      <w:r w:rsidRPr="00A81C83">
        <w:rPr>
          <w:rPrChange w:id="822" w:author="Mathieu Lucas" w:date="2024-05-03T14:36:00Z" w16du:dateUtc="2024-05-03T12:36:00Z">
            <w:rPr>
              <w:rFonts w:ascii="Times-Italic" w:hAnsi="Times-Italic" w:cs="Times-Italic"/>
              <w:i/>
              <w:iCs/>
              <w:kern w:val="0"/>
              <w:sz w:val="16"/>
              <w:szCs w:val="16"/>
            </w:rPr>
          </w:rPrChange>
        </w:rPr>
        <w:t xml:space="preserve">Q1000 </w:t>
      </w:r>
      <w:r w:rsidRPr="00A81C83">
        <w:rPr>
          <w:rPrChange w:id="823" w:author="Mathieu Lucas" w:date="2024-05-03T14:36:00Z" w16du:dateUtc="2024-05-03T12:36:00Z">
            <w:rPr>
              <w:rFonts w:ascii="Times-Roman" w:hAnsi="Times-Roman" w:cs="Times-Roman"/>
              <w:kern w:val="0"/>
              <w:sz w:val="16"/>
              <w:szCs w:val="16"/>
            </w:rPr>
          </w:rPrChange>
        </w:rPr>
        <w:t xml:space="preserve">by about 25% (comparison of </w:t>
      </w:r>
      <w:r w:rsidRPr="00A81C83">
        <w:rPr>
          <w:rPrChange w:id="824" w:author="Mathieu Lucas" w:date="2024-05-03T14:36:00Z" w16du:dateUtc="2024-05-03T12:36:00Z">
            <w:rPr>
              <w:rFonts w:ascii="Times-Italic" w:hAnsi="Times-Italic" w:cs="Times-Italic"/>
              <w:i/>
              <w:iCs/>
              <w:kern w:val="0"/>
              <w:sz w:val="16"/>
              <w:szCs w:val="16"/>
            </w:rPr>
          </w:rPrChange>
        </w:rPr>
        <w:t xml:space="preserve">model D </w:t>
      </w:r>
      <w:ins w:id="825" w:author="Michel Lang" w:date="2024-05-02T14:20:00Z">
        <w:r w:rsidRPr="00A81C83">
          <w:rPr>
            <w:b/>
            <w:bCs/>
            <w:rPrChange w:id="826" w:author="Mathieu Lucas" w:date="2024-05-03T14:39:00Z" w16du:dateUtc="2024-05-03T12:39:00Z">
              <w:rPr>
                <w:rFonts w:ascii="Times-Italic" w:hAnsi="Times-Italic" w:cs="Times-Italic"/>
                <w:i/>
                <w:iCs/>
                <w:kern w:val="0"/>
                <w:sz w:val="16"/>
                <w:szCs w:val="16"/>
              </w:rPr>
            </w:rPrChange>
          </w:rPr>
          <w:t>with vague priors on S and t*,</w:t>
        </w:r>
        <w:r w:rsidRPr="00A81C83">
          <w:rPr>
            <w:rPrChange w:id="827" w:author="Mathieu Lucas" w:date="2024-05-03T14:36:00Z" w16du:dateUtc="2024-05-03T12:36:00Z">
              <w:rPr>
                <w:rFonts w:ascii="Times-Italic" w:hAnsi="Times-Italic" w:cs="Times-Italic"/>
                <w:i/>
                <w:iCs/>
                <w:kern w:val="0"/>
                <w:sz w:val="16"/>
                <w:szCs w:val="16"/>
              </w:rPr>
            </w:rPrChange>
          </w:rPr>
          <w:t xml:space="preserve"> </w:t>
        </w:r>
      </w:ins>
      <w:r w:rsidRPr="00A81C83">
        <w:rPr>
          <w:rPrChange w:id="828" w:author="Mathieu Lucas" w:date="2024-05-03T14:36:00Z" w16du:dateUtc="2024-05-03T12:36:00Z">
            <w:rPr>
              <w:rFonts w:ascii="Times-Roman" w:hAnsi="Times-Roman" w:cs="Times-Roman"/>
              <w:kern w:val="0"/>
              <w:sz w:val="16"/>
              <w:szCs w:val="16"/>
            </w:rPr>
          </w:rPrChange>
        </w:rPr>
        <w:t xml:space="preserve">and </w:t>
      </w:r>
      <w:r w:rsidRPr="00A81C83">
        <w:rPr>
          <w:rPrChange w:id="829" w:author="Mathieu Lucas" w:date="2024-05-03T14:36:00Z" w16du:dateUtc="2024-05-03T12:36:00Z">
            <w:rPr>
              <w:rFonts w:ascii="Times-Italic" w:hAnsi="Times-Italic" w:cs="Times-Italic"/>
              <w:i/>
              <w:iCs/>
              <w:kern w:val="0"/>
              <w:sz w:val="16"/>
              <w:szCs w:val="16"/>
            </w:rPr>
          </w:rPrChange>
        </w:rPr>
        <w:t>model D</w:t>
      </w:r>
      <w:r w:rsidRPr="00A81C83">
        <w:rPr>
          <w:rFonts w:ascii="Cambria Math" w:hAnsi="Cambria Math" w:cs="Cambria Math"/>
          <w:rPrChange w:id="830" w:author="Mathieu Lucas" w:date="2024-05-03T14:36:00Z" w16du:dateUtc="2024-05-03T12:36:00Z">
            <w:rPr>
              <w:rFonts w:ascii="CambriaMath" w:eastAsia="CambriaMath" w:hAnsi="Times-Roman" w:cs="CambriaMath" w:hint="eastAsia"/>
              <w:kern w:val="0"/>
              <w:sz w:val="11"/>
              <w:szCs w:val="11"/>
            </w:rPr>
          </w:rPrChange>
        </w:rPr>
        <w:t>∗</w:t>
      </w:r>
      <w:r w:rsidRPr="00A81C83">
        <w:rPr>
          <w:rPrChange w:id="831" w:author="Mathieu Lucas" w:date="2024-05-03T14:36:00Z" w16du:dateUtc="2024-05-03T12:36:00Z">
            <w:rPr>
              <w:rFonts w:ascii="CambriaMath" w:eastAsia="CambriaMath" w:hAnsi="Times-Roman" w:cs="CambriaMath"/>
              <w:kern w:val="0"/>
              <w:sz w:val="11"/>
              <w:szCs w:val="11"/>
            </w:rPr>
          </w:rPrChange>
        </w:rPr>
        <w:t xml:space="preserve"> </w:t>
      </w:r>
      <w:ins w:id="832" w:author="Michel Lang" w:date="2024-05-02T14:21:00Z">
        <w:r w:rsidRPr="00A81C83">
          <w:rPr>
            <w:b/>
            <w:bCs/>
            <w:rPrChange w:id="833" w:author="Mathieu Lucas" w:date="2024-05-03T14:39:00Z" w16du:dateUtc="2024-05-03T12:39:00Z">
              <w:rPr>
                <w:rFonts w:ascii="Times-Italic" w:hAnsi="Times-Italic" w:cs="Times-Italic"/>
                <w:i/>
                <w:iCs/>
                <w:kern w:val="0"/>
                <w:sz w:val="16"/>
                <w:szCs w:val="16"/>
              </w:rPr>
            </w:rPrChange>
          </w:rPr>
          <w:t>with refined priors</w:t>
        </w:r>
      </w:ins>
      <w:r w:rsidRPr="00A81C83">
        <w:rPr>
          <w:rPrChange w:id="834" w:author="Mathieu Lucas" w:date="2024-05-03T14:36:00Z" w16du:dateUtc="2024-05-03T12:36:00Z">
            <w:rPr>
              <w:rFonts w:ascii="Times-Italic" w:hAnsi="Times-Italic" w:cs="Times-Italic"/>
              <w:i/>
              <w:iCs/>
              <w:kern w:val="0"/>
              <w:sz w:val="16"/>
              <w:szCs w:val="16"/>
            </w:rPr>
          </w:rPrChange>
        </w:rPr>
        <w:t>).</w:t>
      </w:r>
      <w:bookmarkEnd w:id="803"/>
      <w:del w:id="835" w:author="Mathieu Lucas" w:date="2024-05-03T14:36:00Z" w16du:dateUtc="2024-05-03T12:36:00Z">
        <w:r w:rsidRPr="00A81C83" w:rsidDel="00A81C83">
          <w:rPr>
            <w:rPrChange w:id="836" w:author="Mathieu Lucas" w:date="2024-05-03T14:36:00Z" w16du:dateUtc="2024-05-03T12:36:00Z">
              <w:rPr>
                <w:rFonts w:ascii="Times-Roman" w:hAnsi="Times-Roman" w:cs="Times-Roman"/>
                <w:kern w:val="0"/>
                <w:sz w:val="16"/>
                <w:szCs w:val="16"/>
              </w:rPr>
            </w:rPrChange>
          </w:rPr>
          <w:delText> »</w:delText>
        </w:r>
      </w:del>
      <w:ins w:id="837" w:author="Mathieu Lucas" w:date="2024-05-03T14:36:00Z" w16du:dateUtc="2024-05-03T12:36:00Z">
        <w:r w:rsidR="00A81C83">
          <w:t>”</w:t>
        </w:r>
      </w:ins>
    </w:p>
    <w:p w14:paraId="28C56F82" w14:textId="39538886" w:rsidR="003E1F2C" w:rsidRPr="000A1082" w:rsidRDefault="003E1F2C" w:rsidP="00064B6B">
      <w:pPr>
        <w:rPr>
          <w:ins w:id="838" w:author="Michel Lang" w:date="2024-05-02T14:22:00Z"/>
          <w:rFonts w:ascii="Times-Roman" w:hAnsi="Times-Roman" w:cs="Times-Roman"/>
          <w:kern w:val="0"/>
          <w:sz w:val="16"/>
          <w:szCs w:val="16"/>
        </w:rPr>
        <w:pPrChange w:id="839" w:author="Mathieu Lucas" w:date="2024-05-03T14:48:00Z" w16du:dateUtc="2024-05-03T12:48:00Z">
          <w:pPr>
            <w:suppressAutoHyphens w:val="0"/>
            <w:autoSpaceDE w:val="0"/>
            <w:autoSpaceDN w:val="0"/>
            <w:adjustRightInd w:val="0"/>
            <w:spacing w:after="0" w:line="240" w:lineRule="auto"/>
          </w:pPr>
        </w:pPrChange>
      </w:pPr>
    </w:p>
    <w:bookmarkStart w:id="840" w:name="_Hlk165640071"/>
    <w:p w14:paraId="54A93C4B" w14:textId="17B681B1" w:rsidR="003E1F2C" w:rsidDel="00064B6B" w:rsidRDefault="003E1F2C" w:rsidP="00064B6B">
      <w:pPr>
        <w:pStyle w:val="Titre2"/>
        <w:rPr>
          <w:del w:id="841" w:author="Mathieu Lucas" w:date="2024-05-03T14:48:00Z" w16du:dateUtc="2024-05-03T12:48:00Z"/>
          <w:rFonts w:asciiTheme="minorHAnsi" w:eastAsiaTheme="minorHAnsi" w:hAnsiTheme="minorHAnsi" w:cstheme="minorHAnsi"/>
          <w:b/>
          <w:bCs/>
          <w:color w:val="auto"/>
          <w:sz w:val="22"/>
          <w:szCs w:val="22"/>
        </w:rPr>
      </w:pPr>
      <w:ins w:id="842" w:author="Michel Lang" w:date="2024-05-02T14:22:00Z">
        <w:r w:rsidRPr="00A81C83">
          <w:rPr>
            <w:rFonts w:asciiTheme="minorHAnsi" w:eastAsiaTheme="minorHAnsi" w:hAnsiTheme="minorHAnsi" w:cstheme="minorHAnsi"/>
            <w:b/>
            <w:bCs/>
            <w:color w:val="auto"/>
            <w:sz w:val="22"/>
            <w:szCs w:val="22"/>
            <w:rPrChange w:id="843" w:author="Mathieu Lucas" w:date="2024-05-03T14:39:00Z" w16du:dateUtc="2024-05-03T12:39:00Z">
              <w:rPr>
                <w:rFonts w:asciiTheme="minorHAnsi" w:eastAsiaTheme="minorHAnsi" w:hAnsiTheme="minorHAnsi" w:cstheme="minorHAnsi"/>
                <w:color w:val="auto"/>
                <w:sz w:val="22"/>
                <w:szCs w:val="22"/>
              </w:rPr>
            </w:rPrChange>
          </w:rPr>
          <w:fldChar w:fldCharType="begin"/>
        </w:r>
        <w:r w:rsidRPr="00A81C83">
          <w:rPr>
            <w:rFonts w:asciiTheme="minorHAnsi" w:eastAsiaTheme="minorHAnsi" w:hAnsiTheme="minorHAnsi" w:cstheme="minorHAnsi"/>
            <w:b/>
            <w:bCs/>
            <w:color w:val="auto"/>
            <w:sz w:val="22"/>
            <w:szCs w:val="22"/>
            <w:rPrChange w:id="844" w:author="Mathieu Lucas" w:date="2024-05-03T14:39:00Z" w16du:dateUtc="2024-05-03T12:39:00Z">
              <w:rPr>
                <w:rFonts w:asciiTheme="minorHAnsi" w:eastAsiaTheme="minorHAnsi" w:hAnsiTheme="minorHAnsi" w:cstheme="minorHAnsi"/>
                <w:color w:val="auto"/>
                <w:sz w:val="22"/>
                <w:szCs w:val="22"/>
              </w:rPr>
            </w:rPrChange>
          </w:rPr>
          <w:instrText xml:space="preserve"> HYPERLINK "https://www.scopus.com/authid/detail.uri?authorId=57578197100" </w:instrText>
        </w:r>
        <w:r w:rsidRPr="00A81C83">
          <w:rPr>
            <w:rFonts w:asciiTheme="minorHAnsi" w:eastAsiaTheme="minorHAnsi" w:hAnsiTheme="minorHAnsi" w:cstheme="minorHAnsi"/>
            <w:b/>
            <w:bCs/>
            <w:color w:val="auto"/>
            <w:sz w:val="22"/>
            <w:szCs w:val="22"/>
            <w:rPrChange w:id="845" w:author="Mathieu Lucas" w:date="2024-05-03T14:39:00Z" w16du:dateUtc="2024-05-03T12:39:00Z">
              <w:rPr>
                <w:rFonts w:asciiTheme="minorHAnsi" w:eastAsiaTheme="minorHAnsi" w:hAnsiTheme="minorHAnsi" w:cstheme="minorHAnsi"/>
                <w:color w:val="auto"/>
                <w:sz w:val="22"/>
                <w:szCs w:val="22"/>
              </w:rPr>
            </w:rPrChange>
          </w:rPr>
        </w:r>
        <w:r w:rsidRPr="00A81C83">
          <w:rPr>
            <w:rFonts w:asciiTheme="minorHAnsi" w:eastAsiaTheme="minorHAnsi" w:hAnsiTheme="minorHAnsi" w:cstheme="minorHAnsi"/>
            <w:b/>
            <w:bCs/>
            <w:color w:val="auto"/>
            <w:sz w:val="22"/>
            <w:szCs w:val="22"/>
            <w:rPrChange w:id="846" w:author="Mathieu Lucas" w:date="2024-05-03T14:39:00Z" w16du:dateUtc="2024-05-03T12:39:00Z">
              <w:rPr>
                <w:rFonts w:asciiTheme="minorHAnsi" w:eastAsiaTheme="minorHAnsi" w:hAnsiTheme="minorHAnsi" w:cstheme="minorHAnsi"/>
                <w:color w:val="auto"/>
                <w:sz w:val="22"/>
                <w:szCs w:val="22"/>
              </w:rPr>
            </w:rPrChange>
          </w:rPr>
          <w:fldChar w:fldCharType="separate"/>
        </w:r>
        <w:r w:rsidRPr="00A81C83">
          <w:rPr>
            <w:rFonts w:asciiTheme="minorHAnsi" w:eastAsiaTheme="minorHAnsi" w:hAnsiTheme="minorHAnsi" w:cstheme="minorHAnsi"/>
            <w:b/>
            <w:bCs/>
            <w:color w:val="auto"/>
            <w:sz w:val="22"/>
            <w:szCs w:val="22"/>
            <w:rPrChange w:id="847" w:author="Mathieu Lucas" w:date="2024-05-03T14:39:00Z" w16du:dateUtc="2024-05-03T12:39:00Z">
              <w:rPr>
                <w:rFonts w:asciiTheme="minorHAnsi" w:eastAsiaTheme="minorHAnsi" w:hAnsiTheme="minorHAnsi" w:cstheme="minorHAnsi"/>
                <w:color w:val="auto"/>
                <w:sz w:val="22"/>
                <w:szCs w:val="22"/>
              </w:rPr>
            </w:rPrChange>
          </w:rPr>
          <w:t>Falconer, J.R.</w:t>
        </w:r>
        <w:r w:rsidRPr="00A81C83">
          <w:rPr>
            <w:rFonts w:asciiTheme="minorHAnsi" w:eastAsiaTheme="minorHAnsi" w:hAnsiTheme="minorHAnsi" w:cstheme="minorHAnsi"/>
            <w:b/>
            <w:bCs/>
            <w:color w:val="auto"/>
            <w:sz w:val="22"/>
            <w:szCs w:val="22"/>
            <w:rPrChange w:id="848" w:author="Mathieu Lucas" w:date="2024-05-03T14:39:00Z" w16du:dateUtc="2024-05-03T12:39:00Z">
              <w:rPr>
                <w:rFonts w:asciiTheme="minorHAnsi" w:eastAsiaTheme="minorHAnsi" w:hAnsiTheme="minorHAnsi" w:cstheme="minorHAnsi"/>
                <w:color w:val="auto"/>
                <w:sz w:val="22"/>
                <w:szCs w:val="22"/>
              </w:rPr>
            </w:rPrChange>
          </w:rPr>
          <w:fldChar w:fldCharType="end"/>
        </w:r>
        <w:r w:rsidRPr="00A81C83">
          <w:rPr>
            <w:rFonts w:asciiTheme="minorHAnsi" w:eastAsiaTheme="minorHAnsi" w:hAnsiTheme="minorHAnsi" w:cstheme="minorHAnsi"/>
            <w:b/>
            <w:bCs/>
            <w:color w:val="auto"/>
            <w:sz w:val="22"/>
            <w:szCs w:val="22"/>
            <w:rPrChange w:id="849" w:author="Mathieu Lucas" w:date="2024-05-03T14:39:00Z" w16du:dateUtc="2024-05-03T12:39:00Z">
              <w:rPr>
                <w:rFonts w:asciiTheme="minorHAnsi" w:eastAsiaTheme="minorHAnsi" w:hAnsiTheme="minorHAnsi" w:cstheme="minorHAnsi"/>
                <w:color w:val="auto"/>
                <w:sz w:val="22"/>
                <w:szCs w:val="22"/>
              </w:rPr>
            </w:rPrChange>
          </w:rPr>
          <w:t xml:space="preserve">, </w:t>
        </w:r>
        <w:r w:rsidRPr="00A81C83">
          <w:rPr>
            <w:rFonts w:asciiTheme="minorHAnsi" w:eastAsiaTheme="minorHAnsi" w:hAnsiTheme="minorHAnsi" w:cstheme="minorHAnsi"/>
            <w:b/>
            <w:bCs/>
            <w:color w:val="auto"/>
            <w:sz w:val="22"/>
            <w:szCs w:val="22"/>
            <w:rPrChange w:id="850" w:author="Mathieu Lucas" w:date="2024-05-03T14:39:00Z" w16du:dateUtc="2024-05-03T12:39:00Z">
              <w:rPr>
                <w:rFonts w:asciiTheme="minorHAnsi" w:eastAsiaTheme="minorHAnsi" w:hAnsiTheme="minorHAnsi" w:cstheme="minorHAnsi"/>
                <w:color w:val="auto"/>
                <w:sz w:val="22"/>
                <w:szCs w:val="22"/>
              </w:rPr>
            </w:rPrChange>
          </w:rPr>
          <w:fldChar w:fldCharType="begin"/>
        </w:r>
        <w:r w:rsidRPr="00A81C83">
          <w:rPr>
            <w:rFonts w:asciiTheme="minorHAnsi" w:eastAsiaTheme="minorHAnsi" w:hAnsiTheme="minorHAnsi" w:cstheme="minorHAnsi"/>
            <w:b/>
            <w:bCs/>
            <w:color w:val="auto"/>
            <w:sz w:val="22"/>
            <w:szCs w:val="22"/>
            <w:rPrChange w:id="851" w:author="Mathieu Lucas" w:date="2024-05-03T14:39:00Z" w16du:dateUtc="2024-05-03T12:39:00Z">
              <w:rPr>
                <w:rFonts w:asciiTheme="minorHAnsi" w:eastAsiaTheme="minorHAnsi" w:hAnsiTheme="minorHAnsi" w:cstheme="minorHAnsi"/>
                <w:color w:val="auto"/>
                <w:sz w:val="22"/>
                <w:szCs w:val="22"/>
              </w:rPr>
            </w:rPrChange>
          </w:rPr>
          <w:instrText xml:space="preserve"> HYPERLINK "https://www.scopus.com/authid/detail.uri?authorId=7202332302" </w:instrText>
        </w:r>
        <w:r w:rsidRPr="00A81C83">
          <w:rPr>
            <w:rFonts w:asciiTheme="minorHAnsi" w:eastAsiaTheme="minorHAnsi" w:hAnsiTheme="minorHAnsi" w:cstheme="minorHAnsi"/>
            <w:b/>
            <w:bCs/>
            <w:color w:val="auto"/>
            <w:sz w:val="22"/>
            <w:szCs w:val="22"/>
            <w:rPrChange w:id="852" w:author="Mathieu Lucas" w:date="2024-05-03T14:39:00Z" w16du:dateUtc="2024-05-03T12:39:00Z">
              <w:rPr>
                <w:rFonts w:asciiTheme="minorHAnsi" w:eastAsiaTheme="minorHAnsi" w:hAnsiTheme="minorHAnsi" w:cstheme="minorHAnsi"/>
                <w:color w:val="auto"/>
                <w:sz w:val="22"/>
                <w:szCs w:val="22"/>
              </w:rPr>
            </w:rPrChange>
          </w:rPr>
        </w:r>
        <w:r w:rsidRPr="00A81C83">
          <w:rPr>
            <w:rFonts w:asciiTheme="minorHAnsi" w:eastAsiaTheme="minorHAnsi" w:hAnsiTheme="minorHAnsi" w:cstheme="minorHAnsi"/>
            <w:b/>
            <w:bCs/>
            <w:color w:val="auto"/>
            <w:sz w:val="22"/>
            <w:szCs w:val="22"/>
            <w:rPrChange w:id="853" w:author="Mathieu Lucas" w:date="2024-05-03T14:39:00Z" w16du:dateUtc="2024-05-03T12:39:00Z">
              <w:rPr>
                <w:rFonts w:asciiTheme="minorHAnsi" w:eastAsiaTheme="minorHAnsi" w:hAnsiTheme="minorHAnsi" w:cstheme="minorHAnsi"/>
                <w:color w:val="auto"/>
                <w:sz w:val="22"/>
                <w:szCs w:val="22"/>
              </w:rPr>
            </w:rPrChange>
          </w:rPr>
          <w:fldChar w:fldCharType="separate"/>
        </w:r>
        <w:r w:rsidRPr="00A81C83">
          <w:rPr>
            <w:rFonts w:asciiTheme="minorHAnsi" w:eastAsiaTheme="minorHAnsi" w:hAnsiTheme="minorHAnsi" w:cstheme="minorHAnsi"/>
            <w:b/>
            <w:bCs/>
            <w:color w:val="auto"/>
            <w:sz w:val="22"/>
            <w:szCs w:val="22"/>
            <w:rPrChange w:id="854" w:author="Mathieu Lucas" w:date="2024-05-03T14:39:00Z" w16du:dateUtc="2024-05-03T12:39:00Z">
              <w:rPr>
                <w:rFonts w:asciiTheme="minorHAnsi" w:eastAsiaTheme="minorHAnsi" w:hAnsiTheme="minorHAnsi" w:cstheme="minorHAnsi"/>
                <w:color w:val="auto"/>
                <w:sz w:val="22"/>
                <w:szCs w:val="22"/>
              </w:rPr>
            </w:rPrChange>
          </w:rPr>
          <w:t>Frank, E.</w:t>
        </w:r>
        <w:r w:rsidRPr="00A81C83">
          <w:rPr>
            <w:rFonts w:asciiTheme="minorHAnsi" w:eastAsiaTheme="minorHAnsi" w:hAnsiTheme="minorHAnsi" w:cstheme="minorHAnsi"/>
            <w:b/>
            <w:bCs/>
            <w:color w:val="auto"/>
            <w:sz w:val="22"/>
            <w:szCs w:val="22"/>
            <w:rPrChange w:id="855" w:author="Mathieu Lucas" w:date="2024-05-03T14:39:00Z" w16du:dateUtc="2024-05-03T12:39:00Z">
              <w:rPr>
                <w:rFonts w:asciiTheme="minorHAnsi" w:eastAsiaTheme="minorHAnsi" w:hAnsiTheme="minorHAnsi" w:cstheme="minorHAnsi"/>
                <w:color w:val="auto"/>
                <w:sz w:val="22"/>
                <w:szCs w:val="22"/>
              </w:rPr>
            </w:rPrChange>
          </w:rPr>
          <w:fldChar w:fldCharType="end"/>
        </w:r>
        <w:r w:rsidRPr="00A81C83">
          <w:rPr>
            <w:rFonts w:asciiTheme="minorHAnsi" w:eastAsiaTheme="minorHAnsi" w:hAnsiTheme="minorHAnsi" w:cstheme="minorHAnsi"/>
            <w:b/>
            <w:bCs/>
            <w:color w:val="auto"/>
            <w:sz w:val="22"/>
            <w:szCs w:val="22"/>
            <w:rPrChange w:id="856" w:author="Mathieu Lucas" w:date="2024-05-03T14:39:00Z" w16du:dateUtc="2024-05-03T12:39:00Z">
              <w:rPr>
                <w:rFonts w:asciiTheme="minorHAnsi" w:eastAsiaTheme="minorHAnsi" w:hAnsiTheme="minorHAnsi" w:cstheme="minorHAnsi"/>
                <w:color w:val="auto"/>
                <w:sz w:val="22"/>
                <w:szCs w:val="22"/>
              </w:rPr>
            </w:rPrChange>
          </w:rPr>
          <w:t xml:space="preserve">, </w:t>
        </w:r>
        <w:r w:rsidRPr="00A81C83">
          <w:rPr>
            <w:rFonts w:asciiTheme="minorHAnsi" w:eastAsiaTheme="minorHAnsi" w:hAnsiTheme="minorHAnsi" w:cstheme="minorHAnsi"/>
            <w:b/>
            <w:bCs/>
            <w:color w:val="auto"/>
            <w:sz w:val="22"/>
            <w:szCs w:val="22"/>
            <w:rPrChange w:id="857" w:author="Mathieu Lucas" w:date="2024-05-03T14:39:00Z" w16du:dateUtc="2024-05-03T12:39:00Z">
              <w:rPr>
                <w:rFonts w:asciiTheme="minorHAnsi" w:eastAsiaTheme="minorHAnsi" w:hAnsiTheme="minorHAnsi" w:cstheme="minorHAnsi"/>
                <w:color w:val="auto"/>
                <w:sz w:val="22"/>
                <w:szCs w:val="22"/>
              </w:rPr>
            </w:rPrChange>
          </w:rPr>
          <w:fldChar w:fldCharType="begin"/>
        </w:r>
        <w:r w:rsidRPr="00A81C83">
          <w:rPr>
            <w:rFonts w:asciiTheme="minorHAnsi" w:eastAsiaTheme="minorHAnsi" w:hAnsiTheme="minorHAnsi" w:cstheme="minorHAnsi"/>
            <w:b/>
            <w:bCs/>
            <w:color w:val="auto"/>
            <w:sz w:val="22"/>
            <w:szCs w:val="22"/>
            <w:rPrChange w:id="858" w:author="Mathieu Lucas" w:date="2024-05-03T14:39:00Z" w16du:dateUtc="2024-05-03T12:39:00Z">
              <w:rPr>
                <w:rFonts w:asciiTheme="minorHAnsi" w:eastAsiaTheme="minorHAnsi" w:hAnsiTheme="minorHAnsi" w:cstheme="minorHAnsi"/>
                <w:color w:val="auto"/>
                <w:sz w:val="22"/>
                <w:szCs w:val="22"/>
              </w:rPr>
            </w:rPrChange>
          </w:rPr>
          <w:instrText xml:space="preserve"> HYPERLINK "https://www.scopus.com/authid/detail.uri?authorId=6603529993" </w:instrText>
        </w:r>
        <w:r w:rsidRPr="00A81C83">
          <w:rPr>
            <w:rFonts w:asciiTheme="minorHAnsi" w:eastAsiaTheme="minorHAnsi" w:hAnsiTheme="minorHAnsi" w:cstheme="minorHAnsi"/>
            <w:b/>
            <w:bCs/>
            <w:color w:val="auto"/>
            <w:sz w:val="22"/>
            <w:szCs w:val="22"/>
            <w:rPrChange w:id="859" w:author="Mathieu Lucas" w:date="2024-05-03T14:39:00Z" w16du:dateUtc="2024-05-03T12:39:00Z">
              <w:rPr>
                <w:rFonts w:asciiTheme="minorHAnsi" w:eastAsiaTheme="minorHAnsi" w:hAnsiTheme="minorHAnsi" w:cstheme="minorHAnsi"/>
                <w:color w:val="auto"/>
                <w:sz w:val="22"/>
                <w:szCs w:val="22"/>
              </w:rPr>
            </w:rPrChange>
          </w:rPr>
        </w:r>
        <w:r w:rsidRPr="00A81C83">
          <w:rPr>
            <w:rFonts w:asciiTheme="minorHAnsi" w:eastAsiaTheme="minorHAnsi" w:hAnsiTheme="minorHAnsi" w:cstheme="minorHAnsi"/>
            <w:b/>
            <w:bCs/>
            <w:color w:val="auto"/>
            <w:sz w:val="22"/>
            <w:szCs w:val="22"/>
            <w:rPrChange w:id="860" w:author="Mathieu Lucas" w:date="2024-05-03T14:39:00Z" w16du:dateUtc="2024-05-03T12:39:00Z">
              <w:rPr>
                <w:rFonts w:asciiTheme="minorHAnsi" w:eastAsiaTheme="minorHAnsi" w:hAnsiTheme="minorHAnsi" w:cstheme="minorHAnsi"/>
                <w:color w:val="auto"/>
                <w:sz w:val="22"/>
                <w:szCs w:val="22"/>
              </w:rPr>
            </w:rPrChange>
          </w:rPr>
          <w:fldChar w:fldCharType="separate"/>
        </w:r>
        <w:proofErr w:type="spellStart"/>
        <w:r w:rsidRPr="00A81C83">
          <w:rPr>
            <w:rFonts w:asciiTheme="minorHAnsi" w:eastAsiaTheme="minorHAnsi" w:hAnsiTheme="minorHAnsi" w:cstheme="minorHAnsi"/>
            <w:b/>
            <w:bCs/>
            <w:color w:val="auto"/>
            <w:sz w:val="22"/>
            <w:szCs w:val="22"/>
            <w:rPrChange w:id="861" w:author="Mathieu Lucas" w:date="2024-05-03T14:39:00Z" w16du:dateUtc="2024-05-03T12:39:00Z">
              <w:rPr>
                <w:rFonts w:asciiTheme="minorHAnsi" w:eastAsiaTheme="minorHAnsi" w:hAnsiTheme="minorHAnsi" w:cstheme="minorHAnsi"/>
                <w:color w:val="auto"/>
                <w:sz w:val="22"/>
                <w:szCs w:val="22"/>
              </w:rPr>
            </w:rPrChange>
          </w:rPr>
          <w:t>Polaschek</w:t>
        </w:r>
        <w:proofErr w:type="spellEnd"/>
        <w:r w:rsidRPr="00A81C83">
          <w:rPr>
            <w:rFonts w:asciiTheme="minorHAnsi" w:eastAsiaTheme="minorHAnsi" w:hAnsiTheme="minorHAnsi" w:cstheme="minorHAnsi"/>
            <w:b/>
            <w:bCs/>
            <w:color w:val="auto"/>
            <w:sz w:val="22"/>
            <w:szCs w:val="22"/>
            <w:rPrChange w:id="862" w:author="Mathieu Lucas" w:date="2024-05-03T14:39:00Z" w16du:dateUtc="2024-05-03T12:39:00Z">
              <w:rPr>
                <w:rFonts w:asciiTheme="minorHAnsi" w:eastAsiaTheme="minorHAnsi" w:hAnsiTheme="minorHAnsi" w:cstheme="minorHAnsi"/>
                <w:color w:val="auto"/>
                <w:sz w:val="22"/>
                <w:szCs w:val="22"/>
              </w:rPr>
            </w:rPrChange>
          </w:rPr>
          <w:t>, D.L.L.</w:t>
        </w:r>
        <w:r w:rsidRPr="00A81C83">
          <w:rPr>
            <w:rFonts w:asciiTheme="minorHAnsi" w:eastAsiaTheme="minorHAnsi" w:hAnsiTheme="minorHAnsi" w:cstheme="minorHAnsi"/>
            <w:b/>
            <w:bCs/>
            <w:color w:val="auto"/>
            <w:sz w:val="22"/>
            <w:szCs w:val="22"/>
            <w:rPrChange w:id="863" w:author="Mathieu Lucas" w:date="2024-05-03T14:39:00Z" w16du:dateUtc="2024-05-03T12:39:00Z">
              <w:rPr>
                <w:rFonts w:asciiTheme="minorHAnsi" w:eastAsiaTheme="minorHAnsi" w:hAnsiTheme="minorHAnsi" w:cstheme="minorHAnsi"/>
                <w:color w:val="auto"/>
                <w:sz w:val="22"/>
                <w:szCs w:val="22"/>
              </w:rPr>
            </w:rPrChange>
          </w:rPr>
          <w:fldChar w:fldCharType="end"/>
        </w:r>
        <w:r w:rsidRPr="00A81C83">
          <w:rPr>
            <w:rFonts w:asciiTheme="minorHAnsi" w:eastAsiaTheme="minorHAnsi" w:hAnsiTheme="minorHAnsi" w:cstheme="minorHAnsi"/>
            <w:b/>
            <w:bCs/>
            <w:color w:val="auto"/>
            <w:sz w:val="22"/>
            <w:szCs w:val="22"/>
            <w:rPrChange w:id="864" w:author="Mathieu Lucas" w:date="2024-05-03T14:39:00Z" w16du:dateUtc="2024-05-03T12:39:00Z">
              <w:rPr>
                <w:rFonts w:asciiTheme="minorHAnsi" w:eastAsiaTheme="minorHAnsi" w:hAnsiTheme="minorHAnsi" w:cstheme="minorHAnsi"/>
                <w:color w:val="auto"/>
                <w:sz w:val="22"/>
                <w:szCs w:val="22"/>
              </w:rPr>
            </w:rPrChange>
          </w:rPr>
          <w:t xml:space="preserve">, </w:t>
        </w:r>
        <w:r w:rsidRPr="00A81C83">
          <w:rPr>
            <w:rFonts w:asciiTheme="minorHAnsi" w:eastAsiaTheme="minorHAnsi" w:hAnsiTheme="minorHAnsi" w:cstheme="minorHAnsi"/>
            <w:b/>
            <w:bCs/>
            <w:color w:val="auto"/>
            <w:sz w:val="22"/>
            <w:szCs w:val="22"/>
            <w:rPrChange w:id="865" w:author="Mathieu Lucas" w:date="2024-05-03T14:39:00Z" w16du:dateUtc="2024-05-03T12:39:00Z">
              <w:rPr>
                <w:rFonts w:asciiTheme="minorHAnsi" w:eastAsiaTheme="minorHAnsi" w:hAnsiTheme="minorHAnsi" w:cstheme="minorHAnsi"/>
                <w:color w:val="auto"/>
                <w:sz w:val="22"/>
                <w:szCs w:val="22"/>
              </w:rPr>
            </w:rPrChange>
          </w:rPr>
          <w:fldChar w:fldCharType="begin"/>
        </w:r>
        <w:r w:rsidRPr="00A81C83">
          <w:rPr>
            <w:rFonts w:asciiTheme="minorHAnsi" w:eastAsiaTheme="minorHAnsi" w:hAnsiTheme="minorHAnsi" w:cstheme="minorHAnsi"/>
            <w:b/>
            <w:bCs/>
            <w:color w:val="auto"/>
            <w:sz w:val="22"/>
            <w:szCs w:val="22"/>
            <w:rPrChange w:id="866" w:author="Mathieu Lucas" w:date="2024-05-03T14:39:00Z" w16du:dateUtc="2024-05-03T12:39:00Z">
              <w:rPr>
                <w:rFonts w:asciiTheme="minorHAnsi" w:eastAsiaTheme="minorHAnsi" w:hAnsiTheme="minorHAnsi" w:cstheme="minorHAnsi"/>
                <w:color w:val="auto"/>
                <w:sz w:val="22"/>
                <w:szCs w:val="22"/>
              </w:rPr>
            </w:rPrChange>
          </w:rPr>
          <w:instrText xml:space="preserve"> HYPERLINK "https://www.scopus.com/authid/detail.uri?authorId=55570625500" </w:instrText>
        </w:r>
        <w:r w:rsidRPr="00A81C83">
          <w:rPr>
            <w:rFonts w:asciiTheme="minorHAnsi" w:eastAsiaTheme="minorHAnsi" w:hAnsiTheme="minorHAnsi" w:cstheme="minorHAnsi"/>
            <w:b/>
            <w:bCs/>
            <w:color w:val="auto"/>
            <w:sz w:val="22"/>
            <w:szCs w:val="22"/>
            <w:rPrChange w:id="867" w:author="Mathieu Lucas" w:date="2024-05-03T14:39:00Z" w16du:dateUtc="2024-05-03T12:39:00Z">
              <w:rPr>
                <w:rFonts w:asciiTheme="minorHAnsi" w:eastAsiaTheme="minorHAnsi" w:hAnsiTheme="minorHAnsi" w:cstheme="minorHAnsi"/>
                <w:color w:val="auto"/>
                <w:sz w:val="22"/>
                <w:szCs w:val="22"/>
              </w:rPr>
            </w:rPrChange>
          </w:rPr>
        </w:r>
        <w:r w:rsidRPr="00A81C83">
          <w:rPr>
            <w:rFonts w:asciiTheme="minorHAnsi" w:eastAsiaTheme="minorHAnsi" w:hAnsiTheme="minorHAnsi" w:cstheme="minorHAnsi"/>
            <w:b/>
            <w:bCs/>
            <w:color w:val="auto"/>
            <w:sz w:val="22"/>
            <w:szCs w:val="22"/>
            <w:rPrChange w:id="868" w:author="Mathieu Lucas" w:date="2024-05-03T14:39:00Z" w16du:dateUtc="2024-05-03T12:39:00Z">
              <w:rPr>
                <w:rFonts w:asciiTheme="minorHAnsi" w:eastAsiaTheme="minorHAnsi" w:hAnsiTheme="minorHAnsi" w:cstheme="minorHAnsi"/>
                <w:color w:val="auto"/>
                <w:sz w:val="22"/>
                <w:szCs w:val="22"/>
              </w:rPr>
            </w:rPrChange>
          </w:rPr>
          <w:fldChar w:fldCharType="separate"/>
        </w:r>
        <w:r w:rsidRPr="00A81C83">
          <w:rPr>
            <w:rFonts w:asciiTheme="minorHAnsi" w:eastAsiaTheme="minorHAnsi" w:hAnsiTheme="minorHAnsi" w:cstheme="minorHAnsi"/>
            <w:b/>
            <w:bCs/>
            <w:color w:val="auto"/>
            <w:sz w:val="22"/>
            <w:szCs w:val="22"/>
            <w:rPrChange w:id="869" w:author="Mathieu Lucas" w:date="2024-05-03T14:39:00Z" w16du:dateUtc="2024-05-03T12:39:00Z">
              <w:rPr>
                <w:rFonts w:asciiTheme="minorHAnsi" w:eastAsiaTheme="minorHAnsi" w:hAnsiTheme="minorHAnsi" w:cstheme="minorHAnsi"/>
                <w:color w:val="auto"/>
                <w:sz w:val="22"/>
                <w:szCs w:val="22"/>
              </w:rPr>
            </w:rPrChange>
          </w:rPr>
          <w:t>Joshi, C.</w:t>
        </w:r>
        <w:r w:rsidRPr="00A81C83">
          <w:rPr>
            <w:rFonts w:asciiTheme="minorHAnsi" w:eastAsiaTheme="minorHAnsi" w:hAnsiTheme="minorHAnsi" w:cstheme="minorHAnsi"/>
            <w:b/>
            <w:bCs/>
            <w:color w:val="auto"/>
            <w:sz w:val="22"/>
            <w:szCs w:val="22"/>
            <w:rPrChange w:id="870" w:author="Mathieu Lucas" w:date="2024-05-03T14:39:00Z" w16du:dateUtc="2024-05-03T12:39:00Z">
              <w:rPr>
                <w:rFonts w:asciiTheme="minorHAnsi" w:eastAsiaTheme="minorHAnsi" w:hAnsiTheme="minorHAnsi" w:cstheme="minorHAnsi"/>
                <w:color w:val="auto"/>
                <w:sz w:val="22"/>
                <w:szCs w:val="22"/>
              </w:rPr>
            </w:rPrChange>
          </w:rPr>
          <w:fldChar w:fldCharType="end"/>
        </w:r>
        <w:r w:rsidRPr="00A81C83">
          <w:rPr>
            <w:rFonts w:asciiTheme="minorHAnsi" w:eastAsiaTheme="minorHAnsi" w:hAnsiTheme="minorHAnsi" w:cstheme="minorHAnsi"/>
            <w:b/>
            <w:bCs/>
            <w:color w:val="auto"/>
            <w:sz w:val="22"/>
            <w:szCs w:val="22"/>
            <w:rPrChange w:id="871" w:author="Mathieu Lucas" w:date="2024-05-03T14:39:00Z" w16du:dateUtc="2024-05-03T12:39:00Z">
              <w:rPr>
                <w:rFonts w:asciiTheme="minorHAnsi" w:eastAsiaTheme="minorHAnsi" w:hAnsiTheme="minorHAnsi" w:cstheme="minorHAnsi"/>
                <w:color w:val="auto"/>
                <w:sz w:val="22"/>
                <w:szCs w:val="22"/>
              </w:rPr>
            </w:rPrChange>
          </w:rPr>
          <w:t xml:space="preserve"> (2022). Methods for Eliciting Informative Prior Distributions: A Critical Review. </w:t>
        </w:r>
        <w:r w:rsidRPr="00A81C83">
          <w:rPr>
            <w:rFonts w:asciiTheme="minorHAnsi" w:eastAsiaTheme="minorHAnsi" w:hAnsiTheme="minorHAnsi" w:cstheme="minorHAnsi"/>
            <w:b/>
            <w:bCs/>
            <w:color w:val="auto"/>
            <w:sz w:val="22"/>
            <w:szCs w:val="22"/>
            <w:rPrChange w:id="872" w:author="Mathieu Lucas" w:date="2024-05-03T14:39:00Z" w16du:dateUtc="2024-05-03T12:39:00Z">
              <w:rPr>
                <w:rFonts w:asciiTheme="minorHAnsi" w:eastAsiaTheme="minorHAnsi" w:hAnsiTheme="minorHAnsi" w:cstheme="minorHAnsi"/>
                <w:color w:val="auto"/>
                <w:sz w:val="22"/>
                <w:szCs w:val="22"/>
              </w:rPr>
            </w:rPrChange>
          </w:rPr>
          <w:fldChar w:fldCharType="begin"/>
        </w:r>
        <w:r w:rsidRPr="00A81C83">
          <w:rPr>
            <w:rFonts w:asciiTheme="minorHAnsi" w:eastAsiaTheme="minorHAnsi" w:hAnsiTheme="minorHAnsi" w:cstheme="minorHAnsi"/>
            <w:b/>
            <w:bCs/>
            <w:color w:val="auto"/>
            <w:sz w:val="22"/>
            <w:szCs w:val="22"/>
            <w:rPrChange w:id="873" w:author="Mathieu Lucas" w:date="2024-05-03T14:39:00Z" w16du:dateUtc="2024-05-03T12:39:00Z">
              <w:rPr>
                <w:rFonts w:asciiTheme="minorHAnsi" w:eastAsiaTheme="minorHAnsi" w:hAnsiTheme="minorHAnsi" w:cstheme="minorHAnsi"/>
                <w:color w:val="auto"/>
                <w:sz w:val="22"/>
                <w:szCs w:val="22"/>
              </w:rPr>
            </w:rPrChange>
          </w:rPr>
          <w:instrText xml:space="preserve"> HYPERLINK "https://www.scopus.com/sourceid/19700186711?origin=resultslist" </w:instrText>
        </w:r>
        <w:r w:rsidRPr="00A81C83">
          <w:rPr>
            <w:rFonts w:asciiTheme="minorHAnsi" w:eastAsiaTheme="minorHAnsi" w:hAnsiTheme="minorHAnsi" w:cstheme="minorHAnsi"/>
            <w:b/>
            <w:bCs/>
            <w:color w:val="auto"/>
            <w:sz w:val="22"/>
            <w:szCs w:val="22"/>
            <w:rPrChange w:id="874" w:author="Mathieu Lucas" w:date="2024-05-03T14:39:00Z" w16du:dateUtc="2024-05-03T12:39:00Z">
              <w:rPr>
                <w:rFonts w:asciiTheme="minorHAnsi" w:eastAsiaTheme="minorHAnsi" w:hAnsiTheme="minorHAnsi" w:cstheme="minorHAnsi"/>
                <w:color w:val="auto"/>
                <w:sz w:val="22"/>
                <w:szCs w:val="22"/>
              </w:rPr>
            </w:rPrChange>
          </w:rPr>
        </w:r>
        <w:r w:rsidRPr="00A81C83">
          <w:rPr>
            <w:rFonts w:asciiTheme="minorHAnsi" w:eastAsiaTheme="minorHAnsi" w:hAnsiTheme="minorHAnsi" w:cstheme="minorHAnsi"/>
            <w:b/>
            <w:bCs/>
            <w:color w:val="auto"/>
            <w:sz w:val="22"/>
            <w:szCs w:val="22"/>
            <w:rPrChange w:id="875" w:author="Mathieu Lucas" w:date="2024-05-03T14:39:00Z" w16du:dateUtc="2024-05-03T12:39:00Z">
              <w:rPr>
                <w:rFonts w:asciiTheme="minorHAnsi" w:eastAsiaTheme="minorHAnsi" w:hAnsiTheme="minorHAnsi" w:cstheme="minorHAnsi"/>
                <w:color w:val="auto"/>
                <w:sz w:val="22"/>
                <w:szCs w:val="22"/>
              </w:rPr>
            </w:rPrChange>
          </w:rPr>
          <w:fldChar w:fldCharType="separate"/>
        </w:r>
        <w:r w:rsidRPr="00A81C83">
          <w:rPr>
            <w:rFonts w:asciiTheme="minorHAnsi" w:eastAsiaTheme="minorHAnsi" w:hAnsiTheme="minorHAnsi" w:cstheme="minorHAnsi"/>
            <w:b/>
            <w:bCs/>
            <w:color w:val="auto"/>
            <w:sz w:val="22"/>
            <w:szCs w:val="22"/>
            <w:rPrChange w:id="876" w:author="Mathieu Lucas" w:date="2024-05-03T14:39:00Z" w16du:dateUtc="2024-05-03T12:39:00Z">
              <w:rPr>
                <w:rFonts w:asciiTheme="minorHAnsi" w:eastAsiaTheme="minorHAnsi" w:hAnsiTheme="minorHAnsi" w:cstheme="minorHAnsi"/>
                <w:color w:val="auto"/>
                <w:sz w:val="22"/>
                <w:szCs w:val="22"/>
              </w:rPr>
            </w:rPrChange>
          </w:rPr>
          <w:t>Decision Analysis</w:t>
        </w:r>
        <w:r w:rsidRPr="00A81C83">
          <w:rPr>
            <w:rFonts w:asciiTheme="minorHAnsi" w:eastAsiaTheme="minorHAnsi" w:hAnsiTheme="minorHAnsi" w:cstheme="minorHAnsi"/>
            <w:b/>
            <w:bCs/>
            <w:color w:val="auto"/>
            <w:sz w:val="22"/>
            <w:szCs w:val="22"/>
            <w:rPrChange w:id="877" w:author="Mathieu Lucas" w:date="2024-05-03T14:39:00Z" w16du:dateUtc="2024-05-03T12:39:00Z">
              <w:rPr>
                <w:rFonts w:asciiTheme="minorHAnsi" w:eastAsiaTheme="minorHAnsi" w:hAnsiTheme="minorHAnsi" w:cstheme="minorHAnsi"/>
                <w:color w:val="auto"/>
                <w:sz w:val="22"/>
                <w:szCs w:val="22"/>
              </w:rPr>
            </w:rPrChange>
          </w:rPr>
          <w:fldChar w:fldCharType="end"/>
        </w:r>
        <w:r w:rsidRPr="00A81C83">
          <w:rPr>
            <w:rFonts w:asciiTheme="minorHAnsi" w:eastAsiaTheme="minorHAnsi" w:hAnsiTheme="minorHAnsi" w:cstheme="minorHAnsi"/>
            <w:b/>
            <w:bCs/>
            <w:color w:val="auto"/>
            <w:sz w:val="22"/>
            <w:szCs w:val="22"/>
            <w:rPrChange w:id="878" w:author="Mathieu Lucas" w:date="2024-05-03T14:39:00Z" w16du:dateUtc="2024-05-03T12:39:00Z">
              <w:rPr>
                <w:rFonts w:asciiTheme="minorHAnsi" w:eastAsiaTheme="minorHAnsi" w:hAnsiTheme="minorHAnsi" w:cstheme="minorHAnsi"/>
                <w:color w:val="auto"/>
                <w:sz w:val="22"/>
                <w:szCs w:val="22"/>
              </w:rPr>
            </w:rPrChange>
          </w:rPr>
          <w:t>, 2022, 19(3), pp. 189–204</w:t>
        </w:r>
      </w:ins>
      <w:r w:rsidRPr="00A81C83">
        <w:rPr>
          <w:rFonts w:asciiTheme="minorHAnsi" w:eastAsiaTheme="minorHAnsi" w:hAnsiTheme="minorHAnsi" w:cstheme="minorHAnsi"/>
          <w:b/>
          <w:bCs/>
          <w:color w:val="auto"/>
          <w:sz w:val="22"/>
          <w:szCs w:val="22"/>
          <w:rPrChange w:id="879" w:author="Mathieu Lucas" w:date="2024-05-03T14:39:00Z" w16du:dateUtc="2024-05-03T12:39:00Z">
            <w:rPr>
              <w:rFonts w:asciiTheme="minorHAnsi" w:eastAsiaTheme="minorHAnsi" w:hAnsiTheme="minorHAnsi" w:cstheme="minorHAnsi"/>
              <w:color w:val="auto"/>
              <w:sz w:val="22"/>
              <w:szCs w:val="22"/>
            </w:rPr>
          </w:rPrChange>
        </w:rPr>
        <w:t>,10.1287/DECA.2022.0451</w:t>
      </w:r>
    </w:p>
    <w:bookmarkEnd w:id="840"/>
    <w:p w14:paraId="4F9A290F" w14:textId="77777777" w:rsidR="003E1F2C" w:rsidRDefault="003E1F2C" w:rsidP="00064B6B">
      <w:pPr>
        <w:pStyle w:val="Titre2"/>
        <w:rPr>
          <w:ins w:id="880" w:author="Mathieu Lucas" w:date="2024-05-03T14:49:00Z" w16du:dateUtc="2024-05-03T12:49:00Z"/>
        </w:rPr>
      </w:pPr>
    </w:p>
    <w:p w14:paraId="165409D4" w14:textId="77777777" w:rsidR="00064B6B" w:rsidRPr="00064B6B" w:rsidRDefault="00064B6B" w:rsidP="00064B6B">
      <w:pPr>
        <w:spacing w:after="0"/>
        <w:pPrChange w:id="881" w:author="Mathieu Lucas" w:date="2024-05-03T14:49:00Z" w16du:dateUtc="2024-05-03T12:49:00Z">
          <w:pPr/>
        </w:pPrChange>
      </w:pPr>
    </w:p>
    <w:p w14:paraId="0028CFC1" w14:textId="77777777" w:rsidR="00611987" w:rsidRPr="000A1082" w:rsidRDefault="00F30EA3" w:rsidP="00611987">
      <w:pPr>
        <w:rPr>
          <w:ins w:id="882" w:author="Mathieu Lucas" w:date="2024-05-03T15:29:00Z" w16du:dateUtc="2024-05-03T13:29:00Z"/>
          <w:rFonts w:cstheme="minorHAnsi"/>
        </w:rPr>
      </w:pPr>
      <w:r w:rsidRPr="000A1082">
        <w:rPr>
          <w:rFonts w:cstheme="minorHAnsi"/>
        </w:rPr>
        <w:t xml:space="preserve">L386: “poorly knowing” </w:t>
      </w:r>
      <w:r w:rsidRPr="000A1082">
        <w:rPr>
          <w:rFonts w:ascii="Wingdings" w:eastAsia="Wingdings" w:hAnsi="Wingdings" w:cs="Wingdings"/>
        </w:rPr>
        <w:t></w:t>
      </w:r>
      <w:r w:rsidRPr="000A1082">
        <w:rPr>
          <w:rFonts w:cstheme="minorHAnsi"/>
        </w:rPr>
        <w:t xml:space="preserve"> “</w:t>
      </w:r>
      <w:r w:rsidRPr="000A1082">
        <w:rPr>
          <w:rFonts w:cstheme="minorHAnsi"/>
          <w:b/>
          <w:bCs/>
        </w:rPr>
        <w:t>limited knowledge of”</w:t>
      </w:r>
      <w:r w:rsidRPr="000A1082">
        <w:rPr>
          <w:rFonts w:cstheme="minorHAnsi"/>
        </w:rPr>
        <w:t xml:space="preserve">: </w:t>
      </w:r>
      <w:ins w:id="883" w:author="Mathieu Lucas" w:date="2024-05-03T15:29:00Z" w16du:dateUtc="2024-05-03T13:29:00Z">
        <w:r w:rsidR="00611987">
          <w:rPr>
            <w:rFonts w:cstheme="minorHAnsi"/>
            <w:color w:val="70AD47" w:themeColor="accent6"/>
            <w:kern w:val="0"/>
          </w:rPr>
          <w:t>Formulation has been changed</w:t>
        </w:r>
      </w:ins>
    </w:p>
    <w:p w14:paraId="077A7447" w14:textId="7BE3E775" w:rsidR="00704948" w:rsidRPr="000A1082" w:rsidDel="00611987" w:rsidRDefault="00F30EA3">
      <w:pPr>
        <w:rPr>
          <w:del w:id="884" w:author="Mathieu Lucas" w:date="2024-05-03T15:29:00Z" w16du:dateUtc="2024-05-03T13:29:00Z"/>
          <w:rFonts w:cstheme="minorHAnsi"/>
        </w:rPr>
      </w:pPr>
      <w:del w:id="885" w:author="Mathieu Lucas" w:date="2024-05-03T15:29:00Z" w16du:dateUtc="2024-05-03T13:29:00Z">
        <w:r w:rsidRPr="000A1082" w:rsidDel="00611987">
          <w:rPr>
            <w:rFonts w:cstheme="minorHAnsi"/>
            <w:color w:val="70AD47" w:themeColor="accent6"/>
          </w:rPr>
          <w:delText>Ok</w:delText>
        </w:r>
      </w:del>
    </w:p>
    <w:p w14:paraId="7FCB8634" w14:textId="74AF7A9A" w:rsidR="00704948" w:rsidRPr="000A1082" w:rsidRDefault="00F30EA3">
      <w:pPr>
        <w:rPr>
          <w:rFonts w:cstheme="minorHAnsi"/>
        </w:rPr>
      </w:pPr>
      <w:r w:rsidRPr="000A1082">
        <w:rPr>
          <w:rFonts w:cstheme="minorHAnsi"/>
        </w:rPr>
        <w:t xml:space="preserve">L387-8: </w:t>
      </w:r>
      <w:r w:rsidRPr="00611987">
        <w:rPr>
          <w:rFonts w:cstheme="minorHAnsi"/>
          <w:color w:val="ED7D31" w:themeColor="accent2"/>
          <w:rPrChange w:id="886" w:author="Mathieu Lucas" w:date="2024-05-03T15:29:00Z" w16du:dateUtc="2024-05-03T13:29:00Z">
            <w:rPr>
              <w:rFonts w:cstheme="minorHAnsi"/>
            </w:rPr>
          </w:rPrChange>
        </w:rPr>
        <w:t xml:space="preserve">remove </w:t>
      </w:r>
      <w:r w:rsidRPr="000A1082">
        <w:rPr>
          <w:rFonts w:cstheme="minorHAnsi"/>
        </w:rPr>
        <w:t xml:space="preserve">“a”: </w:t>
      </w:r>
      <w:ins w:id="887" w:author="Mathieu Lucas" w:date="2024-05-03T15:30:00Z" w16du:dateUtc="2024-05-03T13:30:00Z">
        <w:r w:rsidR="00611987">
          <w:rPr>
            <w:rFonts w:cstheme="minorHAnsi"/>
            <w:color w:val="70AD47" w:themeColor="accent6"/>
            <w:kern w:val="0"/>
          </w:rPr>
          <w:t>Word has been removed</w:t>
        </w:r>
      </w:ins>
      <w:del w:id="888" w:author="Mathieu Lucas" w:date="2024-05-03T15:30:00Z" w16du:dateUtc="2024-05-03T13:30:00Z">
        <w:r w:rsidRPr="000A1082" w:rsidDel="00611987">
          <w:rPr>
            <w:rFonts w:cstheme="minorHAnsi"/>
            <w:color w:val="70AD47" w:themeColor="accent6"/>
          </w:rPr>
          <w:delText>Ok</w:delText>
        </w:r>
      </w:del>
    </w:p>
    <w:p w14:paraId="3DE884DB" w14:textId="1548DEC3" w:rsidR="00704948" w:rsidRPr="000A1082" w:rsidRDefault="00F30EA3">
      <w:pPr>
        <w:rPr>
          <w:rFonts w:cstheme="minorHAnsi"/>
          <w:color w:val="70AD47" w:themeColor="accent6"/>
        </w:rPr>
      </w:pPr>
      <w:r w:rsidRPr="000A1082">
        <w:rPr>
          <w:rFonts w:cstheme="minorHAnsi"/>
        </w:rPr>
        <w:t xml:space="preserve">L388: “for” </w:t>
      </w:r>
      <w:ins w:id="889" w:author="Mathieu Lucas" w:date="2024-05-03T15:30:00Z" w16du:dateUtc="2024-05-03T13:30:00Z">
        <w:r w:rsidR="00611987" w:rsidRPr="00611987">
          <w:rPr>
            <w:rFonts w:cstheme="minorHAnsi"/>
            <w:color w:val="ED7D31" w:themeColor="accent2"/>
            <w:rPrChange w:id="890" w:author="Mathieu Lucas" w:date="2024-05-03T15:30:00Z" w16du:dateUtc="2024-05-03T13:30:00Z">
              <w:rPr>
                <w:rFonts w:cstheme="minorHAnsi"/>
              </w:rPr>
            </w:rPrChange>
          </w:rPr>
          <w:t xml:space="preserve">in </w:t>
        </w:r>
      </w:ins>
      <w:r w:rsidRPr="00611987">
        <w:rPr>
          <w:rFonts w:cstheme="minorHAnsi"/>
          <w:color w:val="ED7D31" w:themeColor="accent2"/>
          <w:rPrChange w:id="891" w:author="Mathieu Lucas" w:date="2024-05-03T15:30:00Z" w16du:dateUtc="2024-05-03T13:30:00Z">
            <w:rPr>
              <w:rFonts w:cstheme="minorHAnsi"/>
            </w:rPr>
          </w:rPrChange>
        </w:rPr>
        <w:t>italic</w:t>
      </w:r>
      <w:r w:rsidRPr="000A1082">
        <w:rPr>
          <w:rFonts w:cstheme="minorHAnsi"/>
        </w:rPr>
        <w:t xml:space="preserve">: </w:t>
      </w:r>
      <w:ins w:id="892" w:author="Mathieu Lucas" w:date="2024-05-03T15:30:00Z" w16du:dateUtc="2024-05-03T13:30:00Z">
        <w:r w:rsidR="00611987">
          <w:rPr>
            <w:rFonts w:cstheme="minorHAnsi"/>
            <w:color w:val="70AD47" w:themeColor="accent6"/>
            <w:kern w:val="0"/>
          </w:rPr>
          <w:t>Police</w:t>
        </w:r>
        <w:r w:rsidR="00611987">
          <w:rPr>
            <w:rFonts w:cstheme="minorHAnsi"/>
            <w:color w:val="70AD47" w:themeColor="accent6"/>
            <w:kern w:val="0"/>
          </w:rPr>
          <w:t xml:space="preserve"> has been changed</w:t>
        </w:r>
        <w:r w:rsidR="00611987" w:rsidRPr="000A1082" w:rsidDel="00611987">
          <w:rPr>
            <w:rFonts w:cstheme="minorHAnsi"/>
            <w:color w:val="70AD47" w:themeColor="accent6"/>
          </w:rPr>
          <w:t xml:space="preserve"> </w:t>
        </w:r>
      </w:ins>
      <w:del w:id="893" w:author="Mathieu Lucas" w:date="2024-05-03T15:30:00Z" w16du:dateUtc="2024-05-03T13:30:00Z">
        <w:r w:rsidRPr="000A1082" w:rsidDel="00611987">
          <w:rPr>
            <w:rFonts w:cstheme="minorHAnsi"/>
            <w:color w:val="70AD47" w:themeColor="accent6"/>
          </w:rPr>
          <w:delText>Ok</w:delText>
        </w:r>
      </w:del>
    </w:p>
    <w:p w14:paraId="1C3DAB17" w14:textId="215BF4B5" w:rsidR="00704948" w:rsidRPr="000A1082" w:rsidRDefault="00F30EA3">
      <w:pPr>
        <w:rPr>
          <w:rFonts w:cstheme="minorHAnsi"/>
        </w:rPr>
      </w:pPr>
      <w:r w:rsidRPr="000A1082">
        <w:rPr>
          <w:rFonts w:cstheme="minorHAnsi"/>
        </w:rPr>
        <w:t xml:space="preserve">L389: “the determination of the” </w:t>
      </w:r>
      <w:r w:rsidRPr="000A1082">
        <w:rPr>
          <w:rFonts w:ascii="Wingdings" w:eastAsia="Wingdings" w:hAnsi="Wingdings" w:cs="Wingdings"/>
        </w:rPr>
        <w:t></w:t>
      </w:r>
      <w:r w:rsidRPr="000A1082">
        <w:rPr>
          <w:rFonts w:cstheme="minorHAnsi"/>
        </w:rPr>
        <w:t xml:space="preserve"> “</w:t>
      </w:r>
      <w:r w:rsidRPr="000A1082">
        <w:rPr>
          <w:rFonts w:cstheme="minorHAnsi"/>
          <w:b/>
          <w:bCs/>
        </w:rPr>
        <w:t>determining the”</w:t>
      </w:r>
      <w:r w:rsidRPr="000A1082">
        <w:rPr>
          <w:rFonts w:cstheme="minorHAnsi"/>
        </w:rPr>
        <w:t xml:space="preserve">: </w:t>
      </w:r>
      <w:ins w:id="894" w:author="Mathieu Lucas" w:date="2024-05-03T15:30:00Z" w16du:dateUtc="2024-05-03T13:30:00Z">
        <w:r w:rsidR="00611987">
          <w:rPr>
            <w:rFonts w:cstheme="minorHAnsi"/>
            <w:color w:val="70AD47" w:themeColor="accent6"/>
            <w:kern w:val="0"/>
          </w:rPr>
          <w:t>Formulation has been changed</w:t>
        </w:r>
        <w:r w:rsidR="00611987" w:rsidRPr="000A1082" w:rsidDel="00611987">
          <w:rPr>
            <w:rFonts w:cstheme="minorHAnsi"/>
            <w:color w:val="70AD47" w:themeColor="accent6"/>
          </w:rPr>
          <w:t xml:space="preserve"> </w:t>
        </w:r>
      </w:ins>
      <w:del w:id="895" w:author="Mathieu Lucas" w:date="2024-05-03T15:30:00Z" w16du:dateUtc="2024-05-03T13:30:00Z">
        <w:r w:rsidRPr="000A1082" w:rsidDel="00611987">
          <w:rPr>
            <w:rFonts w:cstheme="minorHAnsi"/>
            <w:color w:val="70AD47" w:themeColor="accent6"/>
          </w:rPr>
          <w:delText>OK</w:delText>
        </w:r>
      </w:del>
    </w:p>
    <w:p w14:paraId="04D9498E" w14:textId="73023BD4" w:rsidR="00704948" w:rsidRPr="000A1082" w:rsidRDefault="00F30EA3">
      <w:pPr>
        <w:rPr>
          <w:rFonts w:cstheme="minorHAnsi"/>
        </w:rPr>
      </w:pPr>
      <w:r w:rsidRPr="000A1082">
        <w:rPr>
          <w:rFonts w:cstheme="minorHAnsi"/>
        </w:rPr>
        <w:t xml:space="preserve">L397: </w:t>
      </w:r>
      <w:r w:rsidRPr="00611987">
        <w:rPr>
          <w:rFonts w:cstheme="minorHAnsi"/>
          <w:color w:val="ED7D31" w:themeColor="accent2"/>
          <w:rPrChange w:id="896" w:author="Mathieu Lucas" w:date="2024-05-03T15:30:00Z" w16du:dateUtc="2024-05-03T13:30:00Z">
            <w:rPr>
              <w:rFonts w:cstheme="minorHAnsi"/>
            </w:rPr>
          </w:rPrChange>
        </w:rPr>
        <w:t xml:space="preserve">Remove </w:t>
      </w:r>
      <w:r w:rsidRPr="00611987">
        <w:rPr>
          <w:rFonts w:cstheme="minorHAnsi"/>
        </w:rPr>
        <w:t xml:space="preserve">“an” </w:t>
      </w:r>
      <w:r w:rsidRPr="00611987">
        <w:rPr>
          <w:rFonts w:cstheme="minorHAnsi"/>
          <w:color w:val="ED7D31" w:themeColor="accent2"/>
          <w:rPrChange w:id="897" w:author="Mathieu Lucas" w:date="2024-05-03T15:30:00Z" w16du:dateUtc="2024-05-03T13:30:00Z">
            <w:rPr>
              <w:rFonts w:cstheme="minorHAnsi"/>
            </w:rPr>
          </w:rPrChange>
        </w:rPr>
        <w:t xml:space="preserve">and add </w:t>
      </w:r>
      <w:r w:rsidRPr="000A1082">
        <w:rPr>
          <w:rFonts w:cstheme="minorHAnsi"/>
        </w:rPr>
        <w:t>“</w:t>
      </w:r>
      <w:r w:rsidRPr="000A1082">
        <w:rPr>
          <w:rFonts w:cstheme="minorHAnsi"/>
          <w:b/>
          <w:bCs/>
        </w:rPr>
        <w:t>allow us</w:t>
      </w:r>
      <w:r w:rsidRPr="000A1082">
        <w:rPr>
          <w:rFonts w:cstheme="minorHAnsi"/>
        </w:rPr>
        <w:t xml:space="preserve">”: </w:t>
      </w:r>
      <w:ins w:id="898" w:author="Mathieu Lucas" w:date="2024-05-03T15:31:00Z" w16du:dateUtc="2024-05-03T13:31:00Z">
        <w:r w:rsidR="00611987">
          <w:rPr>
            <w:rFonts w:cstheme="minorHAnsi"/>
            <w:color w:val="70AD47" w:themeColor="accent6"/>
            <w:kern w:val="0"/>
          </w:rPr>
          <w:t>Formulation has been changed</w:t>
        </w:r>
        <w:r w:rsidR="00611987" w:rsidRPr="000A1082" w:rsidDel="00611987">
          <w:rPr>
            <w:rFonts w:cstheme="minorHAnsi"/>
            <w:color w:val="70AD47" w:themeColor="accent6"/>
          </w:rPr>
          <w:t xml:space="preserve"> </w:t>
        </w:r>
      </w:ins>
      <w:del w:id="899" w:author="Mathieu Lucas" w:date="2024-05-03T15:31:00Z" w16du:dateUtc="2024-05-03T13:31:00Z">
        <w:r w:rsidRPr="000A1082" w:rsidDel="00611987">
          <w:rPr>
            <w:rFonts w:cstheme="minorHAnsi"/>
            <w:color w:val="70AD47" w:themeColor="accent6"/>
          </w:rPr>
          <w:delText>Ok</w:delText>
        </w:r>
      </w:del>
    </w:p>
    <w:p w14:paraId="1EE788E8" w14:textId="0586AE64" w:rsidR="00704948" w:rsidRPr="000A1082" w:rsidRDefault="00F30EA3">
      <w:pPr>
        <w:rPr>
          <w:rFonts w:cstheme="minorHAnsi"/>
        </w:rPr>
      </w:pPr>
      <w:r w:rsidRPr="000A1082">
        <w:rPr>
          <w:rFonts w:cstheme="minorHAnsi"/>
        </w:rPr>
        <w:t>L421: “</w:t>
      </w:r>
      <w:proofErr w:type="spellStart"/>
      <w:r w:rsidRPr="000A1082">
        <w:rPr>
          <w:rFonts w:cstheme="minorHAnsi"/>
        </w:rPr>
        <w:t>explicitely</w:t>
      </w:r>
      <w:proofErr w:type="spellEnd"/>
      <w:r w:rsidRPr="000A1082">
        <w:rPr>
          <w:rFonts w:cstheme="minorHAnsi"/>
        </w:rPr>
        <w:t xml:space="preserve">” </w:t>
      </w:r>
      <w:r w:rsidRPr="000A1082">
        <w:rPr>
          <w:rFonts w:ascii="Wingdings" w:eastAsia="Wingdings" w:hAnsi="Wingdings" w:cs="Wingdings"/>
        </w:rPr>
        <w:t></w:t>
      </w:r>
      <w:r w:rsidRPr="000A1082">
        <w:rPr>
          <w:rFonts w:cstheme="minorHAnsi"/>
        </w:rPr>
        <w:t xml:space="preserve"> “</w:t>
      </w:r>
      <w:r w:rsidRPr="000A1082">
        <w:rPr>
          <w:rFonts w:cstheme="minorHAnsi"/>
          <w:b/>
          <w:bCs/>
        </w:rPr>
        <w:t>explicitly”</w:t>
      </w:r>
      <w:r w:rsidRPr="000A1082">
        <w:rPr>
          <w:rFonts w:cstheme="minorHAnsi"/>
        </w:rPr>
        <w:t xml:space="preserve">: </w:t>
      </w:r>
      <w:ins w:id="900" w:author="Mathieu Lucas" w:date="2024-05-03T15:31:00Z" w16du:dateUtc="2024-05-03T13:31:00Z">
        <w:r w:rsidR="00611987">
          <w:rPr>
            <w:rFonts w:cstheme="minorHAnsi"/>
            <w:color w:val="70AD47" w:themeColor="accent6"/>
            <w:kern w:val="0"/>
          </w:rPr>
          <w:t>Formulation has been changed</w:t>
        </w:r>
        <w:r w:rsidR="00611987" w:rsidRPr="000A1082" w:rsidDel="00611987">
          <w:rPr>
            <w:rFonts w:cstheme="minorHAnsi"/>
            <w:color w:val="70AD47" w:themeColor="accent6"/>
          </w:rPr>
          <w:t xml:space="preserve"> </w:t>
        </w:r>
      </w:ins>
      <w:del w:id="901" w:author="Mathieu Lucas" w:date="2024-05-03T15:31:00Z" w16du:dateUtc="2024-05-03T13:31:00Z">
        <w:r w:rsidRPr="000A1082" w:rsidDel="00611987">
          <w:rPr>
            <w:rFonts w:cstheme="minorHAnsi"/>
            <w:color w:val="70AD47" w:themeColor="accent6"/>
          </w:rPr>
          <w:delText>Ok</w:delText>
        </w:r>
      </w:del>
    </w:p>
    <w:p w14:paraId="337BE83A" w14:textId="685EFBE9" w:rsidR="00704948" w:rsidRPr="000A1082" w:rsidRDefault="00F30EA3">
      <w:pPr>
        <w:rPr>
          <w:rFonts w:cstheme="minorHAnsi"/>
          <w:color w:val="FF0000"/>
        </w:rPr>
      </w:pPr>
      <w:r w:rsidRPr="000A1082">
        <w:rPr>
          <w:rFonts w:cstheme="minorHAnsi"/>
        </w:rPr>
        <w:t xml:space="preserve">L440: </w:t>
      </w:r>
      <w:r w:rsidRPr="00611987">
        <w:rPr>
          <w:rFonts w:cstheme="minorHAnsi"/>
          <w:color w:val="ED7D31" w:themeColor="accent2"/>
          <w:rPrChange w:id="902" w:author="Mathieu Lucas" w:date="2024-05-03T15:31:00Z" w16du:dateUtc="2024-05-03T13:31:00Z">
            <w:rPr>
              <w:rFonts w:cstheme="minorHAnsi"/>
            </w:rPr>
          </w:rPrChange>
        </w:rPr>
        <w:t xml:space="preserve">Rephrase </w:t>
      </w:r>
      <w:r w:rsidRPr="000A1082">
        <w:rPr>
          <w:rFonts w:cstheme="minorHAnsi"/>
        </w:rPr>
        <w:t>“</w:t>
      </w:r>
      <w:r w:rsidRPr="000A1082">
        <w:t>The Rhone River series analysed here has the particularity of leading to a positive shape parameter, corresponding with the parameterization used in this paper to an upper-bounded GEV distribution.”</w:t>
      </w:r>
      <w:r w:rsidRPr="000A1082">
        <w:rPr>
          <w:rFonts w:ascii="Wingdings" w:eastAsia="Wingdings" w:hAnsi="Wingdings" w:cs="Wingdings"/>
        </w:rPr>
        <w:t></w:t>
      </w:r>
      <w:r w:rsidRPr="000A1082">
        <w:rPr>
          <w:rFonts w:cstheme="minorHAnsi"/>
        </w:rPr>
        <w:t xml:space="preserve"> “</w:t>
      </w:r>
      <w:bookmarkStart w:id="903" w:name="_Hlk165371168"/>
      <w:r w:rsidRPr="000A1082">
        <w:rPr>
          <w:rFonts w:cstheme="minorHAnsi"/>
          <w:b/>
          <w:bCs/>
        </w:rPr>
        <w:t xml:space="preserve">The shape parameter estimated at </w:t>
      </w:r>
      <w:proofErr w:type="spellStart"/>
      <w:r w:rsidRPr="000A1082">
        <w:rPr>
          <w:rFonts w:cstheme="minorHAnsi"/>
          <w:b/>
          <w:bCs/>
        </w:rPr>
        <w:t>Beaucaire</w:t>
      </w:r>
      <w:proofErr w:type="spellEnd"/>
      <w:r w:rsidRPr="000A1082">
        <w:rPr>
          <w:rFonts w:cstheme="minorHAnsi"/>
          <w:b/>
          <w:bCs/>
        </w:rPr>
        <w:t xml:space="preserve"> is positive, corresponding to an upper-bounded GEV distribution (with the parametrization used in this paper).</w:t>
      </w:r>
      <w:bookmarkEnd w:id="903"/>
      <w:r w:rsidRPr="000A1082">
        <w:rPr>
          <w:rFonts w:cstheme="minorHAnsi"/>
        </w:rPr>
        <w:t xml:space="preserve">”: </w:t>
      </w:r>
      <w:ins w:id="904" w:author="Mathieu Lucas" w:date="2024-05-03T15:31:00Z" w16du:dateUtc="2024-05-03T13:31:00Z">
        <w:r w:rsidR="00611987">
          <w:rPr>
            <w:rFonts w:cstheme="minorHAnsi"/>
            <w:color w:val="70AD47" w:themeColor="accent6"/>
            <w:kern w:val="0"/>
          </w:rPr>
          <w:t>The sentence has been clarified</w:t>
        </w:r>
      </w:ins>
      <w:del w:id="905" w:author="Mathieu Lucas" w:date="2024-05-03T15:31:00Z" w16du:dateUtc="2024-05-03T13:31:00Z">
        <w:r w:rsidRPr="000A1082" w:rsidDel="00611987">
          <w:rPr>
            <w:rFonts w:cstheme="minorHAnsi"/>
            <w:color w:val="70AD47" w:themeColor="accent6"/>
          </w:rPr>
          <w:delText>Ok</w:delText>
        </w:r>
      </w:del>
    </w:p>
    <w:p w14:paraId="3388B889" w14:textId="77777777" w:rsidR="00704948" w:rsidRPr="00140F8B" w:rsidRDefault="00F30EA3">
      <w:pPr>
        <w:rPr>
          <w:rFonts w:cstheme="minorHAnsi"/>
          <w:color w:val="ED7D31" w:themeColor="accent2"/>
          <w:rPrChange w:id="906" w:author="Mathieu Lucas" w:date="2024-05-03T15:32:00Z" w16du:dateUtc="2024-05-03T13:32:00Z">
            <w:rPr>
              <w:rFonts w:cstheme="minorHAnsi"/>
            </w:rPr>
          </w:rPrChange>
        </w:rPr>
      </w:pPr>
      <w:r w:rsidRPr="000A1082">
        <w:rPr>
          <w:rFonts w:cstheme="minorHAnsi"/>
        </w:rPr>
        <w:t>L454</w:t>
      </w:r>
      <w:r w:rsidRPr="00140F8B">
        <w:rPr>
          <w:rFonts w:cstheme="minorHAnsi"/>
          <w:color w:val="ED7D31" w:themeColor="accent2"/>
          <w:rPrChange w:id="907" w:author="Mathieu Lucas" w:date="2024-05-03T15:32:00Z" w16du:dateUtc="2024-05-03T13:32:00Z">
            <w:rPr>
              <w:rFonts w:cstheme="minorHAnsi"/>
            </w:rPr>
          </w:rPrChange>
        </w:rPr>
        <w:t>: Any further recommendations for FFA using historical observations in practice? How is knowledge of uncertainties useful? Some relation back to the wider flood risk picture would round off the article nicely.</w:t>
      </w:r>
    </w:p>
    <w:p w14:paraId="1F1C33D7" w14:textId="77777777" w:rsidR="00704948" w:rsidRPr="000A1082" w:rsidRDefault="00F30EA3">
      <w:pPr>
        <w:rPr>
          <w:rFonts w:cstheme="minorHAnsi"/>
          <w:color w:val="70AD47" w:themeColor="accent6"/>
        </w:rPr>
      </w:pPr>
      <w:r w:rsidRPr="000A1082">
        <w:rPr>
          <w:rFonts w:cstheme="minorHAnsi"/>
          <w:color w:val="70AD47" w:themeColor="accent6"/>
        </w:rPr>
        <w:t xml:space="preserve">The last paragraph of the conclusion has been extended in the following way: </w:t>
      </w:r>
    </w:p>
    <w:p w14:paraId="17FD914E" w14:textId="77777777" w:rsidR="00704948" w:rsidRPr="000A1082" w:rsidRDefault="00F30EA3">
      <w:pPr>
        <w:rPr>
          <w:b/>
          <w:bCs/>
        </w:rPr>
      </w:pPr>
      <w:r w:rsidRPr="000A1082">
        <w:t xml:space="preserve">“Although the stationarity of the data has been checked, it is likely that the long series used in this paper is impacted by </w:t>
      </w:r>
      <w:r w:rsidRPr="000A1082">
        <w:rPr>
          <w:strike/>
        </w:rPr>
        <w:t>climatic variability and/or</w:t>
      </w:r>
      <w:r w:rsidRPr="000A1082">
        <w:t xml:space="preserve"> the imperfect completeness of the historical sample, which is based on damage perception</w:t>
      </w:r>
      <w:r w:rsidRPr="000A1082">
        <w:rPr>
          <w:strike/>
        </w:rPr>
        <w:t>, which could weaken the stationarity hypothesis necessary for FFA</w:t>
      </w:r>
      <w:r w:rsidRPr="000A1082">
        <w:t xml:space="preserve">. </w:t>
      </w:r>
      <w:r w:rsidRPr="000A1082">
        <w:rPr>
          <w:b/>
          <w:bCs/>
        </w:rPr>
        <w:t xml:space="preserve">Indeed, the damage perception has probably evolved throughout the last five centuries at </w:t>
      </w:r>
      <w:proofErr w:type="spellStart"/>
      <w:r w:rsidRPr="000A1082">
        <w:rPr>
          <w:b/>
          <w:bCs/>
        </w:rPr>
        <w:t>Beaucaire</w:t>
      </w:r>
      <w:proofErr w:type="spellEnd"/>
      <w:r w:rsidRPr="000A1082">
        <w:rPr>
          <w:b/>
          <w:bCs/>
        </w:rPr>
        <w:t xml:space="preserve">. Directly linking the consequences of a flood to its peak discharge is risky, as </w:t>
      </w:r>
      <w:ins w:id="908" w:author="Auteur inconnu" w:date="2024-05-02T11:01:00Z">
        <w:r w:rsidRPr="000A1082">
          <w:rPr>
            <w:b/>
            <w:bCs/>
          </w:rPr>
          <w:t xml:space="preserve">the evolution of </w:t>
        </w:r>
      </w:ins>
      <w:r w:rsidRPr="000A1082">
        <w:rPr>
          <w:b/>
          <w:bCs/>
        </w:rPr>
        <w:t xml:space="preserve">physical (levee failure, duration of flood…) or anthropic factors (population density, flood control policy, </w:t>
      </w:r>
      <w:commentRangeStart w:id="909"/>
      <w:r w:rsidRPr="000A1082">
        <w:rPr>
          <w:b/>
          <w:bCs/>
        </w:rPr>
        <w:t>mediatic</w:t>
      </w:r>
      <w:commentRangeEnd w:id="909"/>
      <w:r w:rsidRPr="000A1082">
        <w:commentReference w:id="909"/>
      </w:r>
      <w:r w:rsidRPr="000A1082">
        <w:rPr>
          <w:b/>
          <w:bCs/>
        </w:rPr>
        <w:t xml:space="preserve"> or politic</w:t>
      </w:r>
      <w:ins w:id="910" w:author="Auteur inconnu" w:date="2024-05-02T11:01:00Z">
        <w:r w:rsidRPr="000A1082">
          <w:rPr>
            <w:b/>
            <w:bCs/>
          </w:rPr>
          <w:t>al</w:t>
        </w:r>
      </w:ins>
      <w:r w:rsidRPr="000A1082">
        <w:rPr>
          <w:b/>
          <w:bCs/>
        </w:rPr>
        <w:t xml:space="preserve"> context…) could impact the stationarity and the availability of </w:t>
      </w:r>
      <w:del w:id="911" w:author="Auteur inconnu" w:date="2024-05-02T11:01:00Z">
        <w:r w:rsidRPr="000A1082">
          <w:rPr>
            <w:b/>
            <w:bCs/>
          </w:rPr>
          <w:delText>the</w:delText>
        </w:r>
      </w:del>
      <w:r w:rsidRPr="000A1082">
        <w:rPr>
          <w:b/>
          <w:bCs/>
        </w:rPr>
        <w:t xml:space="preserve"> data. Therefore, it seems important to keep this in mind </w:t>
      </w:r>
      <w:del w:id="912" w:author="Auteur inconnu" w:date="2024-05-02T11:02:00Z">
        <w:r w:rsidRPr="000A1082">
          <w:rPr>
            <w:b/>
            <w:bCs/>
          </w:rPr>
          <w:delText>while</w:delText>
        </w:r>
      </w:del>
      <w:ins w:id="913" w:author="Auteur inconnu" w:date="2024-05-02T11:02:00Z">
        <w:r w:rsidRPr="000A1082">
          <w:rPr>
            <w:b/>
            <w:bCs/>
          </w:rPr>
          <w:t>when</w:t>
        </w:r>
      </w:ins>
      <w:r w:rsidRPr="000A1082">
        <w:rPr>
          <w:b/>
          <w:bCs/>
        </w:rPr>
        <w:t xml:space="preserve"> using historical data, particularly during data collection. Using the whole set of available data </w:t>
      </w:r>
      <w:ins w:id="914" w:author="Auteur inconnu" w:date="2024-05-02T11:02:00Z">
        <w:r w:rsidRPr="000A1082">
          <w:rPr>
            <w:b/>
            <w:bCs/>
          </w:rPr>
          <w:t xml:space="preserve">is </w:t>
        </w:r>
      </w:ins>
      <w:ins w:id="915" w:author="Auteur inconnu" w:date="2024-05-02T11:03:00Z">
        <w:r w:rsidRPr="000A1082">
          <w:rPr>
            <w:b/>
            <w:bCs/>
          </w:rPr>
          <w:t>not</w:t>
        </w:r>
      </w:ins>
      <w:del w:id="916" w:author="Auteur inconnu" w:date="2024-05-02T11:03:00Z">
        <w:r w:rsidRPr="000A1082">
          <w:rPr>
            <w:b/>
            <w:bCs/>
            <w:highlight w:val="yellow"/>
          </w:rPr>
          <w:delText>does no</w:delText>
        </w:r>
      </w:del>
      <w:del w:id="917" w:author="Jerome Le-Coz" w:date="2024-05-01T07:27:00Z">
        <w:r w:rsidRPr="000A1082">
          <w:rPr>
            <w:b/>
            <w:bCs/>
            <w:highlight w:val="yellow"/>
          </w:rPr>
          <w:delText>’</w:delText>
        </w:r>
      </w:del>
      <w:del w:id="918" w:author="Auteur inconnu" w:date="2024-05-02T11:03:00Z">
        <w:r w:rsidRPr="000A1082">
          <w:rPr>
            <w:b/>
            <w:bCs/>
            <w:highlight w:val="yellow"/>
          </w:rPr>
          <w:delText>t</w:delText>
        </w:r>
      </w:del>
      <w:r w:rsidRPr="000A1082">
        <w:rPr>
          <w:b/>
          <w:bCs/>
        </w:rPr>
        <w:t xml:space="preserve"> always </w:t>
      </w:r>
      <w:del w:id="919" w:author="Auteur inconnu" w:date="2024-05-02T11:03:00Z">
        <w:r w:rsidRPr="000A1082">
          <w:rPr>
            <w:b/>
            <w:bCs/>
          </w:rPr>
          <w:delText xml:space="preserve">seem to be </w:delText>
        </w:r>
      </w:del>
      <w:r w:rsidRPr="000A1082">
        <w:rPr>
          <w:b/>
          <w:bCs/>
        </w:rPr>
        <w:t xml:space="preserve">the best solution, as the exhaustiveness of </w:t>
      </w:r>
      <w:del w:id="920" w:author="Auteur inconnu" w:date="2024-05-02T11:03:00Z">
        <w:r w:rsidRPr="000A1082">
          <w:rPr>
            <w:b/>
            <w:bCs/>
          </w:rPr>
          <w:delText>the</w:delText>
        </w:r>
      </w:del>
      <w:r w:rsidRPr="000A1082">
        <w:rPr>
          <w:b/>
          <w:bCs/>
        </w:rPr>
        <w:t xml:space="preserve"> data must be the first criterion. Thus, as demonstrated in this article, it is essential to carry out a complete assessment of the various sources of uncertainty in </w:t>
      </w:r>
      <w:r w:rsidRPr="000A1082">
        <w:rPr>
          <w:b/>
          <w:bCs/>
        </w:rPr>
        <w:lastRenderedPageBreak/>
        <w:t>order to decide to what extent the addition of historical information is useful to improve the estimation of flood risk.</w:t>
      </w:r>
      <w:r w:rsidRPr="000A1082">
        <w:t xml:space="preserve"> </w:t>
      </w:r>
    </w:p>
    <w:p w14:paraId="75BC1AC6" w14:textId="77777777" w:rsidR="00704948" w:rsidRPr="000A1082" w:rsidRDefault="00F30EA3">
      <w:pPr>
        <w:rPr>
          <w:b/>
          <w:bCs/>
        </w:rPr>
      </w:pPr>
      <w:r w:rsidRPr="000A1082">
        <w:rPr>
          <w:b/>
          <w:bCs/>
        </w:rPr>
        <w:t xml:space="preserve">Stationarity hypothesis may also be </w:t>
      </w:r>
      <w:commentRangeStart w:id="921"/>
      <w:r w:rsidRPr="000A1082">
        <w:rPr>
          <w:b/>
          <w:bCs/>
        </w:rPr>
        <w:t xml:space="preserve">affected </w:t>
      </w:r>
      <w:commentRangeEnd w:id="921"/>
      <w:r w:rsidRPr="000A1082">
        <w:commentReference w:id="921"/>
      </w:r>
      <w:r w:rsidRPr="000A1082">
        <w:rPr>
          <w:b/>
          <w:bCs/>
        </w:rPr>
        <w:t xml:space="preserve">by climatic variability at </w:t>
      </w:r>
      <w:proofErr w:type="spellStart"/>
      <w:r w:rsidRPr="000A1082">
        <w:rPr>
          <w:b/>
          <w:bCs/>
        </w:rPr>
        <w:t>Beaucaire</w:t>
      </w:r>
      <w:proofErr w:type="spellEnd"/>
      <w:r w:rsidRPr="000A1082">
        <w:rPr>
          <w:b/>
          <w:bCs/>
        </w:rPr>
        <w:t xml:space="preserve">, as trends in flood magnitudes have been identified in several regions of Europe (Hall et al., 2014; </w:t>
      </w:r>
      <w:proofErr w:type="spellStart"/>
      <w:r w:rsidRPr="000A1082">
        <w:rPr>
          <w:b/>
          <w:bCs/>
        </w:rPr>
        <w:t>Blöschl</w:t>
      </w:r>
      <w:proofErr w:type="spellEnd"/>
      <w:r w:rsidRPr="000A1082">
        <w:rPr>
          <w:b/>
          <w:bCs/>
        </w:rPr>
        <w:t xml:space="preserve"> et al., 2020) and France (Giuntoli et al., 2019). To date, there are no rules in France for taking into account of the impact of climate change on flood risk estimates. Howeve</w:t>
      </w:r>
      <w:bookmarkStart w:id="922" w:name="_Hlk165386421"/>
      <w:bookmarkEnd w:id="922"/>
      <w:r w:rsidRPr="000A1082">
        <w:rPr>
          <w:b/>
          <w:bCs/>
        </w:rPr>
        <w:t>r</w:t>
      </w:r>
      <w:bookmarkStart w:id="923" w:name="_Hlk165386364"/>
      <w:bookmarkEnd w:id="923"/>
      <w:r w:rsidRPr="000A1082">
        <w:t xml:space="preserve">, it is still possible to integrate temporal changes in climate processes or watershed characteristics within the probabilistic model itself, as </w:t>
      </w:r>
      <w:r w:rsidRPr="000A1082">
        <w:rPr>
          <w:strike/>
        </w:rPr>
        <w:t>is</w:t>
      </w:r>
      <w:r w:rsidRPr="000A1082">
        <w:t xml:space="preserve"> increasingly described in the literature (see Salas</w:t>
      </w:r>
      <w:r w:rsidRPr="000A1082">
        <w:rPr>
          <w:i/>
        </w:rPr>
        <w:t xml:space="preserve"> et al.</w:t>
      </w:r>
      <w:r w:rsidRPr="000A1082">
        <w:t xml:space="preserve">, 2018, for an overview). </w:t>
      </w:r>
      <w:r w:rsidRPr="000A1082">
        <w:rPr>
          <w:b/>
          <w:bCs/>
        </w:rPr>
        <w:t>It is also important to note that</w:t>
      </w:r>
      <w:r w:rsidRPr="000A1082">
        <w:t xml:space="preserve"> </w:t>
      </w:r>
      <w:del w:id="924" w:author="Auteur inconnu" w:date="2024-05-02T11:04:00Z">
        <w:r w:rsidRPr="000A1082">
          <w:rPr>
            <w:b/>
            <w:bCs/>
          </w:rPr>
          <w:delText xml:space="preserve">out of </w:delText>
        </w:r>
      </w:del>
      <w:ins w:id="925" w:author="Auteur inconnu" w:date="2024-05-02T11:04:00Z">
        <w:r w:rsidRPr="000A1082">
          <w:rPr>
            <w:b/>
            <w:bCs/>
          </w:rPr>
          <w:t xml:space="preserve">beyond </w:t>
        </w:r>
      </w:ins>
      <w:r w:rsidRPr="000A1082">
        <w:rPr>
          <w:b/>
          <w:bCs/>
        </w:rPr>
        <w:t>the FFA scope</w:t>
      </w:r>
      <w:bookmarkStart w:id="926" w:name="_Hlk165386514"/>
      <w:bookmarkEnd w:id="926"/>
      <w:r w:rsidRPr="000A1082">
        <w:rPr>
          <w:b/>
          <w:bCs/>
        </w:rPr>
        <w:t>, s</w:t>
      </w:r>
      <w:r w:rsidRPr="000A1082">
        <w:t>uch long series remain interesting for the study on the long-term variability of floods over several centuries, and the</w:t>
      </w:r>
      <w:ins w:id="927" w:author="Auteur inconnu" w:date="2024-05-02T11:04:00Z">
        <w:r w:rsidRPr="000A1082">
          <w:t>y are of great</w:t>
        </w:r>
      </w:ins>
      <w:del w:id="928" w:author="Auteur inconnu" w:date="2024-05-02T11:04:00Z">
        <w:r w:rsidRPr="000A1082">
          <w:delText>ir</w:delText>
        </w:r>
      </w:del>
      <w:r w:rsidRPr="000A1082">
        <w:t xml:space="preserve"> value for risk awareness and memory.”</w:t>
      </w:r>
    </w:p>
    <w:p w14:paraId="4C5C1C09" w14:textId="3616C64D" w:rsidR="00704948" w:rsidRPr="00064B6B" w:rsidRDefault="001F3C86" w:rsidP="00064B6B">
      <w:pPr>
        <w:pPrChange w:id="929" w:author="Mathieu Lucas" w:date="2024-05-03T14:51:00Z" w16du:dateUtc="2024-05-03T12:51:00Z">
          <w:pPr>
            <w:pStyle w:val="Style1"/>
          </w:pPr>
        </w:pPrChange>
      </w:pPr>
      <w:commentRangeStart w:id="930"/>
      <w:ins w:id="931" w:author="Michel Lang" w:date="2024-05-02T14:32:00Z">
        <w:r w:rsidRPr="00064B6B">
          <w:t>L502</w:t>
        </w:r>
      </w:ins>
      <w:commentRangeEnd w:id="930"/>
      <w:ins w:id="932" w:author="Michel Lang" w:date="2024-05-02T14:41:00Z">
        <w:r w:rsidR="00522FC7" w:rsidRPr="00064B6B">
          <w:rPr>
            <w:rPrChange w:id="933" w:author="Mathieu Lucas" w:date="2024-05-03T14:51:00Z" w16du:dateUtc="2024-05-03T12:51:00Z">
              <w:rPr>
                <w:rStyle w:val="Marquedecommentaire"/>
                <w:rFonts w:asciiTheme="minorHAnsi" w:eastAsiaTheme="minorHAnsi" w:hAnsiTheme="minorHAnsi" w:cstheme="minorBidi"/>
                <w:color w:val="auto"/>
                <w:lang w:eastAsia="en-US"/>
              </w:rPr>
            </w:rPrChange>
          </w:rPr>
          <w:commentReference w:id="930"/>
        </w:r>
      </w:ins>
      <w:ins w:id="934" w:author="Michel Lang" w:date="2024-05-02T14:32:00Z">
        <w:r w:rsidRPr="00064B6B">
          <w:t xml:space="preserve">: </w:t>
        </w:r>
        <w:del w:id="935" w:author="Mathieu Lucas" w:date="2024-05-03T14:51:00Z" w16du:dateUtc="2024-05-03T12:51:00Z">
          <w:r w:rsidRPr="00064B6B" w:rsidDel="00064B6B">
            <w:rPr>
              <w:color w:val="70AD47" w:themeColor="accent6"/>
              <w:rPrChange w:id="936" w:author="Mathieu Lucas" w:date="2024-05-03T14:51:00Z" w16du:dateUtc="2024-05-03T12:51:00Z">
                <w:rPr/>
              </w:rPrChange>
            </w:rPr>
            <w:delText xml:space="preserve">we add </w:delText>
          </w:r>
        </w:del>
      </w:ins>
      <w:ins w:id="937" w:author="Mathieu Lucas" w:date="2024-05-03T14:51:00Z" w16du:dateUtc="2024-05-03T12:51:00Z">
        <w:r w:rsidR="00064B6B" w:rsidRPr="00064B6B">
          <w:rPr>
            <w:color w:val="70AD47" w:themeColor="accent6"/>
            <w:rPrChange w:id="938" w:author="Mathieu Lucas" w:date="2024-05-03T14:51:00Z" w16du:dateUtc="2024-05-03T12:51:00Z">
              <w:rPr/>
            </w:rPrChange>
          </w:rPr>
          <w:t xml:space="preserve">We added </w:t>
        </w:r>
      </w:ins>
      <w:ins w:id="939" w:author="Michel Lang" w:date="2024-05-02T14:32:00Z">
        <w:r w:rsidRPr="00064B6B">
          <w:rPr>
            <w:color w:val="70AD47" w:themeColor="accent6"/>
            <w:rPrChange w:id="940" w:author="Mathieu Lucas" w:date="2024-05-03T14:51:00Z" w16du:dateUtc="2024-05-03T12:51:00Z">
              <w:rPr/>
            </w:rPrChange>
          </w:rPr>
          <w:t>acknowledgment to the two referees</w:t>
        </w:r>
      </w:ins>
      <w:ins w:id="941" w:author="Michel Lang" w:date="2024-05-02T14:33:00Z">
        <w:r w:rsidRPr="00064B6B">
          <w:rPr>
            <w:color w:val="70AD47" w:themeColor="accent6"/>
            <w:rPrChange w:id="942" w:author="Mathieu Lucas" w:date="2024-05-03T14:51:00Z" w16du:dateUtc="2024-05-03T12:51:00Z">
              <w:rPr/>
            </w:rPrChange>
          </w:rPr>
          <w:t>.</w:t>
        </w:r>
      </w:ins>
    </w:p>
    <w:p w14:paraId="04AC53B9" w14:textId="451D737B" w:rsidR="00704948" w:rsidRPr="00064B6B" w:rsidRDefault="001F3C86" w:rsidP="00064B6B">
      <w:pPr>
        <w:pPrChange w:id="943" w:author="Mathieu Lucas" w:date="2024-05-03T14:51:00Z" w16du:dateUtc="2024-05-03T12:51:00Z">
          <w:pPr>
            <w:ind w:firstLine="2"/>
          </w:pPr>
        </w:pPrChange>
      </w:pPr>
      <w:r w:rsidRPr="00064B6B">
        <w:t>“</w:t>
      </w:r>
      <w:r w:rsidRPr="00064B6B">
        <w:rPr>
          <w:rPrChange w:id="944" w:author="Mathieu Lucas" w:date="2024-05-03T14:51:00Z" w16du:dateUtc="2024-05-03T12:51:00Z">
            <w:rPr>
              <w:rFonts w:ascii="Times-Roman" w:hAnsi="Times-Roman" w:cs="Times-Roman"/>
              <w:kern w:val="0"/>
              <w:sz w:val="16"/>
              <w:szCs w:val="16"/>
            </w:rPr>
          </w:rPrChange>
        </w:rPr>
        <w:t xml:space="preserve">Rhône-Alpes (Ministry of Ecology) and the HISTRHONE database from the CEREGE (Georges Pichard). </w:t>
      </w:r>
      <w:bookmarkStart w:id="945" w:name="_Hlk165640364"/>
      <w:ins w:id="946" w:author="Michel Lang" w:date="2024-05-02T14:33:00Z">
        <w:r w:rsidRPr="00064B6B">
          <w:rPr>
            <w:b/>
            <w:bCs/>
            <w:rPrChange w:id="947" w:author="Mathieu Lucas" w:date="2024-05-03T14:51:00Z" w16du:dateUtc="2024-05-03T12:51:00Z">
              <w:rPr>
                <w:rFonts w:ascii="Times-Roman" w:hAnsi="Times-Roman" w:cs="Times-Roman"/>
                <w:kern w:val="0"/>
                <w:sz w:val="16"/>
                <w:szCs w:val="16"/>
              </w:rPr>
            </w:rPrChange>
          </w:rPr>
          <w:t xml:space="preserve">Finally, we thank </w:t>
        </w:r>
      </w:ins>
      <w:ins w:id="948" w:author="Michel Lang" w:date="2024-05-02T14:34:00Z">
        <w:r w:rsidRPr="00064B6B">
          <w:rPr>
            <w:b/>
            <w:bCs/>
            <w:rPrChange w:id="949" w:author="Mathieu Lucas" w:date="2024-05-03T14:51:00Z" w16du:dateUtc="2024-05-03T12:51:00Z">
              <w:rPr>
                <w:rFonts w:ascii="Times-Roman" w:hAnsi="Times-Roman" w:cs="Times-Roman"/>
                <w:kern w:val="0"/>
                <w:sz w:val="16"/>
                <w:szCs w:val="16"/>
              </w:rPr>
            </w:rPrChange>
          </w:rPr>
          <w:t>Neil</w:t>
        </w:r>
        <w:del w:id="950" w:author="Mathieu Lucas" w:date="2024-05-03T14:51:00Z" w16du:dateUtc="2024-05-03T12:51:00Z">
          <w:r w:rsidRPr="00064B6B" w:rsidDel="00064B6B">
            <w:rPr>
              <w:b/>
              <w:bCs/>
              <w:rPrChange w:id="951" w:author="Mathieu Lucas" w:date="2024-05-03T14:51:00Z" w16du:dateUtc="2024-05-03T12:51:00Z">
                <w:rPr>
                  <w:rFonts w:ascii="Times-Roman" w:hAnsi="Times-Roman" w:cs="Times-Roman"/>
                  <w:kern w:val="0"/>
                  <w:sz w:val="16"/>
                  <w:szCs w:val="16"/>
                </w:rPr>
              </w:rPrChange>
            </w:rPr>
            <w:delText>s</w:delText>
          </w:r>
        </w:del>
        <w:r w:rsidRPr="00064B6B">
          <w:rPr>
            <w:b/>
            <w:bCs/>
            <w:rPrChange w:id="952" w:author="Mathieu Lucas" w:date="2024-05-03T14:51:00Z" w16du:dateUtc="2024-05-03T12:51:00Z">
              <w:rPr>
                <w:rFonts w:ascii="Times-Roman" w:hAnsi="Times-Roman" w:cs="Times-Roman"/>
                <w:kern w:val="0"/>
                <w:sz w:val="16"/>
                <w:szCs w:val="16"/>
              </w:rPr>
            </w:rPrChange>
          </w:rPr>
          <w:t xml:space="preserve"> M</w:t>
        </w:r>
      </w:ins>
      <w:ins w:id="953" w:author="Mathieu Lucas" w:date="2024-05-03T14:52:00Z" w16du:dateUtc="2024-05-03T12:52:00Z">
        <w:r w:rsidR="00064B6B">
          <w:rPr>
            <w:b/>
            <w:bCs/>
          </w:rPr>
          <w:t>a</w:t>
        </w:r>
      </w:ins>
      <w:ins w:id="954" w:author="Michel Lang" w:date="2024-05-02T14:34:00Z">
        <w:r w:rsidRPr="00064B6B">
          <w:rPr>
            <w:b/>
            <w:bCs/>
            <w:rPrChange w:id="955" w:author="Mathieu Lucas" w:date="2024-05-03T14:51:00Z" w16du:dateUtc="2024-05-03T12:51:00Z">
              <w:rPr>
                <w:rFonts w:ascii="Times-Roman" w:hAnsi="Times-Roman" w:cs="Times-Roman"/>
                <w:kern w:val="0"/>
                <w:sz w:val="16"/>
                <w:szCs w:val="16"/>
              </w:rPr>
            </w:rPrChange>
          </w:rPr>
          <w:t>cdonald and Helen Hooker for their constructive comments that helped us improve the paper</w:t>
        </w:r>
      </w:ins>
      <w:ins w:id="956" w:author="Michel Lang" w:date="2024-05-02T14:35:00Z">
        <w:r w:rsidRPr="00064B6B">
          <w:rPr>
            <w:b/>
            <w:bCs/>
            <w:rPrChange w:id="957" w:author="Mathieu Lucas" w:date="2024-05-03T14:51:00Z" w16du:dateUtc="2024-05-03T12:51:00Z">
              <w:rPr>
                <w:rFonts w:ascii="Times-Roman" w:hAnsi="Times-Roman" w:cs="Times-Roman"/>
                <w:kern w:val="0"/>
                <w:sz w:val="16"/>
                <w:szCs w:val="16"/>
              </w:rPr>
            </w:rPrChange>
          </w:rPr>
          <w:t>.</w:t>
        </w:r>
        <w:r w:rsidRPr="00064B6B">
          <w:rPr>
            <w:rPrChange w:id="958" w:author="Mathieu Lucas" w:date="2024-05-03T14:51:00Z" w16du:dateUtc="2024-05-03T12:51:00Z">
              <w:rPr>
                <w:rFonts w:ascii="Times-Roman" w:hAnsi="Times-Roman" w:cs="Times-Roman"/>
                <w:kern w:val="0"/>
                <w:sz w:val="16"/>
                <w:szCs w:val="16"/>
              </w:rPr>
            </w:rPrChange>
          </w:rPr>
          <w:t> </w:t>
        </w:r>
        <w:bookmarkEnd w:id="945"/>
        <w:r w:rsidRPr="00064B6B">
          <w:rPr>
            <w:rPrChange w:id="959" w:author="Mathieu Lucas" w:date="2024-05-03T14:51:00Z" w16du:dateUtc="2024-05-03T12:51:00Z">
              <w:rPr>
                <w:rFonts w:ascii="Times-Roman" w:hAnsi="Times-Roman" w:cs="Times-Roman"/>
                <w:kern w:val="0"/>
                <w:sz w:val="16"/>
                <w:szCs w:val="16"/>
              </w:rPr>
            </w:rPrChange>
          </w:rPr>
          <w:t>»</w:t>
        </w:r>
      </w:ins>
    </w:p>
    <w:p w14:paraId="62149A80" w14:textId="77777777" w:rsidR="00704948" w:rsidRDefault="00704948"/>
    <w:sectPr w:rsidR="00704948">
      <w:pgSz w:w="11906" w:h="16838"/>
      <w:pgMar w:top="1417" w:right="1417" w:bottom="1417" w:left="1417"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 w:author="Auteur inconnu" w:date="2024-05-02T10:28:00Z" w:initials="">
    <w:p w14:paraId="569D5853" w14:textId="77777777" w:rsidR="00F30EA3" w:rsidRPr="000A1082" w:rsidRDefault="00F30EA3">
      <w:proofErr w:type="spellStart"/>
      <w:r w:rsidRPr="000A1082">
        <w:rPr>
          <w:rFonts w:ascii="Calibri" w:eastAsia="Calibri" w:hAnsi="Calibri"/>
          <w:sz w:val="20"/>
        </w:rPr>
        <w:t>Essaie</w:t>
      </w:r>
      <w:proofErr w:type="spellEnd"/>
      <w:r w:rsidRPr="000A1082">
        <w:rPr>
          <w:rFonts w:ascii="Calibri" w:eastAsia="Calibri" w:hAnsi="Calibri"/>
          <w:sz w:val="20"/>
        </w:rPr>
        <w:t xml:space="preserve"> </w:t>
      </w:r>
      <w:proofErr w:type="spellStart"/>
      <w:r w:rsidRPr="000A1082">
        <w:rPr>
          <w:rFonts w:ascii="Calibri" w:eastAsia="Calibri" w:hAnsi="Calibri"/>
          <w:sz w:val="20"/>
        </w:rPr>
        <w:t>d’etre</w:t>
      </w:r>
      <w:proofErr w:type="spellEnd"/>
      <w:r w:rsidRPr="000A1082">
        <w:rPr>
          <w:rFonts w:ascii="Calibri" w:eastAsia="Calibri" w:hAnsi="Calibri"/>
          <w:sz w:val="20"/>
        </w:rPr>
        <w:t xml:space="preserve"> un peu plus </w:t>
      </w:r>
      <w:proofErr w:type="spellStart"/>
      <w:r w:rsidRPr="000A1082">
        <w:rPr>
          <w:rFonts w:ascii="Calibri" w:eastAsia="Calibri" w:hAnsi="Calibri"/>
          <w:sz w:val="20"/>
        </w:rPr>
        <w:t>formel</w:t>
      </w:r>
      <w:proofErr w:type="spellEnd"/>
      <w:r w:rsidRPr="000A1082">
        <w:rPr>
          <w:rFonts w:ascii="Calibri" w:eastAsia="Calibri" w:hAnsi="Calibri"/>
          <w:sz w:val="20"/>
        </w:rPr>
        <w:t xml:space="preserve"> dans </w:t>
      </w:r>
      <w:proofErr w:type="spellStart"/>
      <w:r w:rsidRPr="000A1082">
        <w:rPr>
          <w:rFonts w:ascii="Calibri" w:eastAsia="Calibri" w:hAnsi="Calibri"/>
          <w:sz w:val="20"/>
        </w:rPr>
        <w:t>tes</w:t>
      </w:r>
      <w:proofErr w:type="spellEnd"/>
      <w:r w:rsidRPr="000A1082">
        <w:rPr>
          <w:rFonts w:ascii="Calibri" w:eastAsia="Calibri" w:hAnsi="Calibri"/>
          <w:sz w:val="20"/>
        </w:rPr>
        <w:t xml:space="preserve"> </w:t>
      </w:r>
      <w:proofErr w:type="spellStart"/>
      <w:r w:rsidRPr="000A1082">
        <w:rPr>
          <w:rFonts w:ascii="Calibri" w:eastAsia="Calibri" w:hAnsi="Calibri"/>
          <w:sz w:val="20"/>
        </w:rPr>
        <w:t>reponses</w:t>
      </w:r>
      <w:proofErr w:type="spellEnd"/>
      <w:r w:rsidRPr="000A1082">
        <w:rPr>
          <w:rFonts w:ascii="Calibri" w:eastAsia="Calibri" w:hAnsi="Calibri"/>
          <w:sz w:val="20"/>
        </w:rPr>
        <w:t xml:space="preserve"> (</w:t>
      </w:r>
      <w:proofErr w:type="spellStart"/>
      <w:r w:rsidRPr="000A1082">
        <w:rPr>
          <w:rFonts w:ascii="Calibri" w:eastAsia="Calibri" w:hAnsi="Calibri"/>
          <w:sz w:val="20"/>
        </w:rPr>
        <w:t>fais</w:t>
      </w:r>
      <w:proofErr w:type="spellEnd"/>
      <w:r w:rsidRPr="000A1082">
        <w:rPr>
          <w:rFonts w:ascii="Calibri" w:eastAsia="Calibri" w:hAnsi="Calibri"/>
          <w:sz w:val="20"/>
        </w:rPr>
        <w:t xml:space="preserve"> </w:t>
      </w:r>
      <w:proofErr w:type="spellStart"/>
      <w:r w:rsidRPr="000A1082">
        <w:rPr>
          <w:rFonts w:ascii="Calibri" w:eastAsia="Calibri" w:hAnsi="Calibri"/>
          <w:sz w:val="20"/>
        </w:rPr>
        <w:t>une</w:t>
      </w:r>
      <w:proofErr w:type="spellEnd"/>
      <w:r w:rsidRPr="000A1082">
        <w:rPr>
          <w:rFonts w:ascii="Calibri" w:eastAsia="Calibri" w:hAnsi="Calibri"/>
          <w:sz w:val="20"/>
        </w:rPr>
        <w:t xml:space="preserve"> phrase </w:t>
      </w:r>
      <w:proofErr w:type="spellStart"/>
      <w:r w:rsidRPr="000A1082">
        <w:rPr>
          <w:rFonts w:ascii="Calibri" w:eastAsia="Calibri" w:hAnsi="Calibri"/>
          <w:sz w:val="20"/>
        </w:rPr>
        <w:t>plutot</w:t>
      </w:r>
      <w:proofErr w:type="spellEnd"/>
      <w:r w:rsidRPr="000A1082">
        <w:rPr>
          <w:rFonts w:ascii="Calibri" w:eastAsia="Calibri" w:hAnsi="Calibri"/>
          <w:sz w:val="20"/>
        </w:rPr>
        <w:t xml:space="preserve"> que “OK”, ne </w:t>
      </w:r>
      <w:proofErr w:type="spellStart"/>
      <w:r w:rsidRPr="000A1082">
        <w:rPr>
          <w:rFonts w:ascii="Calibri" w:eastAsia="Calibri" w:hAnsi="Calibri"/>
          <w:sz w:val="20"/>
        </w:rPr>
        <w:t>repond</w:t>
      </w:r>
      <w:proofErr w:type="spellEnd"/>
      <w:r w:rsidRPr="000A1082">
        <w:rPr>
          <w:rFonts w:ascii="Calibri" w:eastAsia="Calibri" w:hAnsi="Calibri"/>
          <w:sz w:val="20"/>
        </w:rPr>
        <w:t xml:space="preserve"> par a un </w:t>
      </w:r>
      <w:proofErr w:type="spellStart"/>
      <w:r w:rsidRPr="000A1082">
        <w:rPr>
          <w:rFonts w:ascii="Calibri" w:eastAsia="Calibri" w:hAnsi="Calibri"/>
          <w:sz w:val="20"/>
        </w:rPr>
        <w:t>commentaire</w:t>
      </w:r>
      <w:proofErr w:type="spellEnd"/>
      <w:r w:rsidRPr="000A1082">
        <w:rPr>
          <w:rFonts w:ascii="Calibri" w:eastAsia="Calibri" w:hAnsi="Calibri"/>
          <w:sz w:val="20"/>
        </w:rPr>
        <w:t xml:space="preserve"> par un “why?”). Pour </w:t>
      </w:r>
      <w:proofErr w:type="spellStart"/>
      <w:r w:rsidRPr="000A1082">
        <w:rPr>
          <w:rFonts w:ascii="Calibri" w:eastAsia="Calibri" w:hAnsi="Calibri"/>
          <w:sz w:val="20"/>
        </w:rPr>
        <w:t>toutes</w:t>
      </w:r>
      <w:proofErr w:type="spellEnd"/>
      <w:r w:rsidRPr="000A1082">
        <w:rPr>
          <w:rFonts w:ascii="Calibri" w:eastAsia="Calibri" w:hAnsi="Calibri"/>
          <w:sz w:val="20"/>
        </w:rPr>
        <w:t xml:space="preserve"> les corrections </w:t>
      </w:r>
      <w:proofErr w:type="spellStart"/>
      <w:r w:rsidRPr="000A1082">
        <w:rPr>
          <w:rFonts w:ascii="Calibri" w:eastAsia="Calibri" w:hAnsi="Calibri"/>
          <w:sz w:val="20"/>
        </w:rPr>
        <w:t>grammaticales</w:t>
      </w:r>
      <w:proofErr w:type="spellEnd"/>
      <w:r w:rsidRPr="000A1082">
        <w:rPr>
          <w:rFonts w:ascii="Calibri" w:eastAsia="Calibri" w:hAnsi="Calibri"/>
          <w:sz w:val="20"/>
        </w:rPr>
        <w:t xml:space="preserve">, </w:t>
      </w:r>
      <w:proofErr w:type="spellStart"/>
      <w:r w:rsidRPr="000A1082">
        <w:rPr>
          <w:rFonts w:ascii="Calibri" w:eastAsia="Calibri" w:hAnsi="Calibri"/>
          <w:sz w:val="20"/>
        </w:rPr>
        <w:t>tu</w:t>
      </w:r>
      <w:proofErr w:type="spellEnd"/>
      <w:r w:rsidRPr="000A1082">
        <w:rPr>
          <w:rFonts w:ascii="Calibri" w:eastAsia="Calibri" w:hAnsi="Calibri"/>
          <w:sz w:val="20"/>
        </w:rPr>
        <w:t xml:space="preserve"> </w:t>
      </w:r>
      <w:proofErr w:type="spellStart"/>
      <w:r w:rsidRPr="000A1082">
        <w:rPr>
          <w:rFonts w:ascii="Calibri" w:eastAsia="Calibri" w:hAnsi="Calibri"/>
          <w:sz w:val="20"/>
        </w:rPr>
        <w:t>peux</w:t>
      </w:r>
      <w:proofErr w:type="spellEnd"/>
      <w:r w:rsidRPr="000A1082">
        <w:rPr>
          <w:rFonts w:ascii="Calibri" w:eastAsia="Calibri" w:hAnsi="Calibri"/>
          <w:sz w:val="20"/>
        </w:rPr>
        <w:t xml:space="preserve"> les </w:t>
      </w:r>
      <w:proofErr w:type="spellStart"/>
      <w:r w:rsidRPr="000A1082">
        <w:rPr>
          <w:rFonts w:ascii="Calibri" w:eastAsia="Calibri" w:hAnsi="Calibri"/>
          <w:sz w:val="20"/>
        </w:rPr>
        <w:t>regrouper</w:t>
      </w:r>
      <w:proofErr w:type="spellEnd"/>
      <w:r w:rsidRPr="000A1082">
        <w:rPr>
          <w:rFonts w:ascii="Calibri" w:eastAsia="Calibri" w:hAnsi="Calibri"/>
          <w:sz w:val="20"/>
        </w:rPr>
        <w:t xml:space="preserve"> pour </w:t>
      </w:r>
      <w:proofErr w:type="spellStart"/>
      <w:r w:rsidRPr="000A1082">
        <w:rPr>
          <w:rFonts w:ascii="Calibri" w:eastAsia="Calibri" w:hAnsi="Calibri"/>
          <w:sz w:val="20"/>
        </w:rPr>
        <w:t>chaque</w:t>
      </w:r>
      <w:proofErr w:type="spellEnd"/>
      <w:r w:rsidRPr="000A1082">
        <w:rPr>
          <w:rFonts w:ascii="Calibri" w:eastAsia="Calibri" w:hAnsi="Calibri"/>
          <w:sz w:val="20"/>
        </w:rPr>
        <w:t xml:space="preserve"> </w:t>
      </w:r>
      <w:proofErr w:type="spellStart"/>
      <w:r w:rsidRPr="000A1082">
        <w:rPr>
          <w:rFonts w:ascii="Calibri" w:eastAsia="Calibri" w:hAnsi="Calibri"/>
          <w:sz w:val="20"/>
        </w:rPr>
        <w:t>reviseur</w:t>
      </w:r>
      <w:proofErr w:type="spellEnd"/>
      <w:r w:rsidRPr="000A1082">
        <w:rPr>
          <w:rFonts w:ascii="Calibri" w:eastAsia="Calibri" w:hAnsi="Calibri"/>
          <w:sz w:val="20"/>
        </w:rPr>
        <w:t xml:space="preserve"> et </w:t>
      </w:r>
      <w:proofErr w:type="spellStart"/>
      <w:r w:rsidRPr="000A1082">
        <w:rPr>
          <w:rFonts w:ascii="Calibri" w:eastAsia="Calibri" w:hAnsi="Calibri"/>
          <w:sz w:val="20"/>
        </w:rPr>
        <w:t>ecrire</w:t>
      </w:r>
      <w:proofErr w:type="spellEnd"/>
      <w:r w:rsidRPr="000A1082">
        <w:rPr>
          <w:rFonts w:ascii="Calibri" w:eastAsia="Calibri" w:hAnsi="Calibri"/>
          <w:sz w:val="20"/>
        </w:rPr>
        <w:t xml:space="preserve"> un </w:t>
      </w:r>
      <w:proofErr w:type="spellStart"/>
      <w:r w:rsidRPr="000A1082">
        <w:rPr>
          <w:rFonts w:ascii="Calibri" w:eastAsia="Calibri" w:hAnsi="Calibri"/>
          <w:sz w:val="20"/>
        </w:rPr>
        <w:t>truc</w:t>
      </w:r>
      <w:proofErr w:type="spellEnd"/>
      <w:r w:rsidRPr="000A1082">
        <w:rPr>
          <w:rFonts w:ascii="Calibri" w:eastAsia="Calibri" w:hAnsi="Calibri"/>
          <w:sz w:val="20"/>
        </w:rPr>
        <w:t xml:space="preserve"> du genre: «Thank you for these corrections and suggestions, we will implement them in full ». </w:t>
      </w:r>
      <w:proofErr w:type="spellStart"/>
      <w:r w:rsidRPr="000A1082">
        <w:rPr>
          <w:rFonts w:ascii="Calibri" w:eastAsia="Calibri" w:hAnsi="Calibri"/>
          <w:sz w:val="20"/>
        </w:rPr>
        <w:t>Faudra</w:t>
      </w:r>
      <w:proofErr w:type="spellEnd"/>
      <w:r w:rsidRPr="000A1082">
        <w:rPr>
          <w:rFonts w:ascii="Calibri" w:eastAsia="Calibri" w:hAnsi="Calibri"/>
          <w:sz w:val="20"/>
        </w:rPr>
        <w:t xml:space="preserve"> </w:t>
      </w:r>
      <w:proofErr w:type="spellStart"/>
      <w:r w:rsidRPr="000A1082">
        <w:rPr>
          <w:rFonts w:ascii="Calibri" w:eastAsia="Calibri" w:hAnsi="Calibri"/>
          <w:sz w:val="20"/>
        </w:rPr>
        <w:t>aussi</w:t>
      </w:r>
      <w:proofErr w:type="spellEnd"/>
      <w:r w:rsidRPr="000A1082">
        <w:rPr>
          <w:rFonts w:ascii="Calibri" w:eastAsia="Calibri" w:hAnsi="Calibri"/>
          <w:sz w:val="20"/>
        </w:rPr>
        <w:t xml:space="preserve"> que </w:t>
      </w:r>
      <w:proofErr w:type="spellStart"/>
      <w:r w:rsidRPr="000A1082">
        <w:rPr>
          <w:rFonts w:ascii="Calibri" w:eastAsia="Calibri" w:hAnsi="Calibri"/>
          <w:sz w:val="20"/>
        </w:rPr>
        <w:t>tu</w:t>
      </w:r>
      <w:proofErr w:type="spellEnd"/>
      <w:r w:rsidRPr="000A1082">
        <w:rPr>
          <w:rFonts w:ascii="Calibri" w:eastAsia="Calibri" w:hAnsi="Calibri"/>
          <w:sz w:val="20"/>
        </w:rPr>
        <w:t xml:space="preserve"> </w:t>
      </w:r>
      <w:proofErr w:type="spellStart"/>
      <w:r w:rsidRPr="000A1082">
        <w:rPr>
          <w:rFonts w:ascii="Calibri" w:eastAsia="Calibri" w:hAnsi="Calibri"/>
          <w:sz w:val="20"/>
        </w:rPr>
        <w:t>fasses</w:t>
      </w:r>
      <w:proofErr w:type="spellEnd"/>
      <w:r w:rsidRPr="000A1082">
        <w:rPr>
          <w:rFonts w:ascii="Calibri" w:eastAsia="Calibri" w:hAnsi="Calibri"/>
          <w:sz w:val="20"/>
        </w:rPr>
        <w:t xml:space="preserve"> </w:t>
      </w:r>
      <w:proofErr w:type="spellStart"/>
      <w:r w:rsidRPr="000A1082">
        <w:rPr>
          <w:rFonts w:ascii="Calibri" w:eastAsia="Calibri" w:hAnsi="Calibri"/>
          <w:sz w:val="20"/>
        </w:rPr>
        <w:t>quelques</w:t>
      </w:r>
      <w:proofErr w:type="spellEnd"/>
      <w:r w:rsidRPr="000A1082">
        <w:rPr>
          <w:rFonts w:ascii="Calibri" w:eastAsia="Calibri" w:hAnsi="Calibri"/>
          <w:sz w:val="20"/>
        </w:rPr>
        <w:t xml:space="preserve"> phrases </w:t>
      </w:r>
      <w:proofErr w:type="spellStart"/>
      <w:r w:rsidRPr="000A1082">
        <w:rPr>
          <w:rFonts w:ascii="Calibri" w:eastAsia="Calibri" w:hAnsi="Calibri"/>
          <w:sz w:val="20"/>
        </w:rPr>
        <w:t>d’introduction</w:t>
      </w:r>
      <w:proofErr w:type="spellEnd"/>
      <w:r w:rsidRPr="000A1082">
        <w:rPr>
          <w:rFonts w:ascii="Calibri" w:eastAsia="Calibri" w:hAnsi="Calibri"/>
          <w:sz w:val="20"/>
        </w:rPr>
        <w:t xml:space="preserve"> (“We thank the Editor and the Reviewers for their suggestions etc.”)</w:t>
      </w:r>
    </w:p>
  </w:comment>
  <w:comment w:id="36" w:author="Jerome Le-Coz" w:date="2024-05-01T07:09:00Z" w:initials="JL">
    <w:p w14:paraId="6D525878" w14:textId="77777777" w:rsidR="00F30EA3" w:rsidRPr="000A1082" w:rsidRDefault="00F30EA3">
      <w:r w:rsidRPr="000A1082">
        <w:rPr>
          <w:rFonts w:ascii="Liberation Serif" w:eastAsia="DejaVu Sans" w:hAnsi="Liberation Serif" w:cs="DejaVu Sans"/>
          <w:kern w:val="0"/>
          <w:sz w:val="24"/>
          <w:szCs w:val="24"/>
          <w:lang w:bidi="en-US"/>
        </w:rPr>
        <w:t xml:space="preserve">Sounds </w:t>
      </w:r>
      <w:proofErr w:type="gramStart"/>
      <w:r w:rsidRPr="000A1082">
        <w:rPr>
          <w:rFonts w:ascii="Liberation Serif" w:eastAsia="DejaVu Sans" w:hAnsi="Liberation Serif" w:cs="DejaVu Sans"/>
          <w:kern w:val="0"/>
          <w:sz w:val="24"/>
          <w:szCs w:val="24"/>
          <w:lang w:bidi="en-US"/>
        </w:rPr>
        <w:t>odd :</w:t>
      </w:r>
      <w:proofErr w:type="gramEnd"/>
      <w:r w:rsidRPr="000A1082">
        <w:rPr>
          <w:rFonts w:ascii="Liberation Serif" w:eastAsia="DejaVu Sans" w:hAnsi="Liberation Serif" w:cs="DejaVu Sans"/>
          <w:kern w:val="0"/>
          <w:sz w:val="24"/>
          <w:szCs w:val="24"/>
          <w:lang w:bidi="en-US"/>
        </w:rPr>
        <w:t xml:space="preserve"> by the river, near the river ?</w:t>
      </w:r>
    </w:p>
  </w:comment>
  <w:comment w:id="38" w:author="Auteur inconnu" w:date="2024-05-02T10:32:00Z" w:initials="">
    <w:p w14:paraId="0B18D827" w14:textId="77777777" w:rsidR="00F30EA3" w:rsidRPr="000A1082" w:rsidRDefault="00F30EA3">
      <w:proofErr w:type="spellStart"/>
      <w:r w:rsidRPr="000A1082">
        <w:rPr>
          <w:rFonts w:ascii="Calibri" w:eastAsia="Calibri" w:hAnsi="Calibri"/>
          <w:i/>
          <w:sz w:val="16"/>
        </w:rPr>
        <w:t>Répondre</w:t>
      </w:r>
      <w:proofErr w:type="spellEnd"/>
      <w:r w:rsidRPr="000A1082">
        <w:rPr>
          <w:rFonts w:ascii="Calibri" w:eastAsia="Calibri" w:hAnsi="Calibri"/>
          <w:i/>
          <w:sz w:val="16"/>
        </w:rPr>
        <w:t xml:space="preserve"> à Jerome Le-Coz (05/01/2024, 07:09): "..."</w:t>
      </w:r>
    </w:p>
    <w:p w14:paraId="5328FAA7" w14:textId="77777777" w:rsidR="00F30EA3" w:rsidRPr="000A1082" w:rsidRDefault="00F30EA3">
      <w:proofErr w:type="spellStart"/>
      <w:r w:rsidRPr="000A1082">
        <w:rPr>
          <w:rFonts w:ascii="Liberation Serif" w:eastAsia="DejaVu Sans" w:hAnsi="Liberation Serif" w:cs="DejaVu Sans"/>
          <w:kern w:val="0"/>
          <w:sz w:val="20"/>
          <w:szCs w:val="24"/>
        </w:rPr>
        <w:t>D’apres</w:t>
      </w:r>
      <w:proofErr w:type="spellEnd"/>
      <w:r w:rsidRPr="000A1082">
        <w:rPr>
          <w:rFonts w:ascii="Liberation Serif" w:eastAsia="DejaVu Sans" w:hAnsi="Liberation Serif" w:cs="DejaVu Sans"/>
          <w:kern w:val="0"/>
          <w:sz w:val="20"/>
          <w:szCs w:val="24"/>
        </w:rPr>
        <w:t xml:space="preserve"> un google search, </w:t>
      </w:r>
      <w:proofErr w:type="spellStart"/>
      <w:r w:rsidRPr="000A1082">
        <w:rPr>
          <w:rFonts w:ascii="Liberation Serif" w:eastAsia="DejaVu Sans" w:hAnsi="Liberation Serif" w:cs="DejaVu Sans"/>
          <w:kern w:val="0"/>
          <w:sz w:val="20"/>
          <w:szCs w:val="24"/>
        </w:rPr>
        <w:t>c’est</w:t>
      </w:r>
      <w:proofErr w:type="spellEnd"/>
      <w:r w:rsidRPr="000A1082">
        <w:rPr>
          <w:rFonts w:ascii="Liberation Serif" w:eastAsia="DejaVu Sans" w:hAnsi="Liberation Serif" w:cs="DejaVu Sans"/>
          <w:kern w:val="0"/>
          <w:sz w:val="20"/>
          <w:szCs w:val="24"/>
        </w:rPr>
        <w:t xml:space="preserve"> </w:t>
      </w:r>
      <w:proofErr w:type="spellStart"/>
      <w:r w:rsidRPr="000A1082">
        <w:rPr>
          <w:rFonts w:ascii="Liberation Serif" w:eastAsia="DejaVu Sans" w:hAnsi="Liberation Serif" w:cs="DejaVu Sans"/>
          <w:kern w:val="0"/>
          <w:sz w:val="20"/>
          <w:szCs w:val="24"/>
        </w:rPr>
        <w:t>une</w:t>
      </w:r>
      <w:proofErr w:type="spellEnd"/>
      <w:r w:rsidRPr="000A1082">
        <w:rPr>
          <w:rFonts w:ascii="Liberation Serif" w:eastAsia="DejaVu Sans" w:hAnsi="Liberation Serif" w:cs="DejaVu Sans"/>
          <w:kern w:val="0"/>
          <w:sz w:val="20"/>
          <w:szCs w:val="24"/>
        </w:rPr>
        <w:t xml:space="preserve"> expression </w:t>
      </w:r>
      <w:proofErr w:type="spellStart"/>
      <w:r w:rsidRPr="000A1082">
        <w:rPr>
          <w:rFonts w:ascii="Liberation Serif" w:eastAsia="DejaVu Sans" w:hAnsi="Liberation Serif" w:cs="DejaVu Sans"/>
          <w:kern w:val="0"/>
          <w:sz w:val="20"/>
          <w:szCs w:val="24"/>
        </w:rPr>
        <w:t>largement</w:t>
      </w:r>
      <w:proofErr w:type="spellEnd"/>
      <w:r w:rsidRPr="000A1082">
        <w:rPr>
          <w:rFonts w:ascii="Liberation Serif" w:eastAsia="DejaVu Sans" w:hAnsi="Liberation Serif" w:cs="DejaVu Sans"/>
          <w:kern w:val="0"/>
          <w:sz w:val="20"/>
          <w:szCs w:val="24"/>
        </w:rPr>
        <w:t xml:space="preserve"> </w:t>
      </w:r>
      <w:proofErr w:type="spellStart"/>
      <w:r w:rsidRPr="000A1082">
        <w:rPr>
          <w:rFonts w:ascii="Liberation Serif" w:eastAsia="DejaVu Sans" w:hAnsi="Liberation Serif" w:cs="DejaVu Sans"/>
          <w:kern w:val="0"/>
          <w:sz w:val="20"/>
          <w:szCs w:val="24"/>
        </w:rPr>
        <w:t>utilisee</w:t>
      </w:r>
      <w:proofErr w:type="spellEnd"/>
      <w:r w:rsidRPr="000A1082">
        <w:rPr>
          <w:rFonts w:ascii="Liberation Serif" w:eastAsia="DejaVu Sans" w:hAnsi="Liberation Serif" w:cs="DejaVu Sans"/>
          <w:kern w:val="0"/>
          <w:sz w:val="20"/>
          <w:szCs w:val="24"/>
        </w:rPr>
        <w:t xml:space="preserve">, je </w:t>
      </w:r>
      <w:proofErr w:type="spellStart"/>
      <w:r w:rsidRPr="000A1082">
        <w:rPr>
          <w:rFonts w:ascii="Liberation Serif" w:eastAsia="DejaVu Sans" w:hAnsi="Liberation Serif" w:cs="DejaVu Sans"/>
          <w:kern w:val="0"/>
          <w:sz w:val="20"/>
          <w:szCs w:val="24"/>
        </w:rPr>
        <w:t>suggere</w:t>
      </w:r>
      <w:proofErr w:type="spellEnd"/>
      <w:r w:rsidRPr="000A1082">
        <w:rPr>
          <w:rFonts w:ascii="Liberation Serif" w:eastAsia="DejaVu Sans" w:hAnsi="Liberation Serif" w:cs="DejaVu Sans"/>
          <w:kern w:val="0"/>
          <w:sz w:val="20"/>
          <w:szCs w:val="24"/>
        </w:rPr>
        <w:t xml:space="preserve"> </w:t>
      </w:r>
      <w:proofErr w:type="spellStart"/>
      <w:r w:rsidRPr="000A1082">
        <w:rPr>
          <w:rFonts w:ascii="Liberation Serif" w:eastAsia="DejaVu Sans" w:hAnsi="Liberation Serif" w:cs="DejaVu Sans"/>
          <w:kern w:val="0"/>
          <w:sz w:val="20"/>
          <w:szCs w:val="24"/>
        </w:rPr>
        <w:t>donc</w:t>
      </w:r>
      <w:proofErr w:type="spellEnd"/>
      <w:r w:rsidRPr="000A1082">
        <w:rPr>
          <w:rFonts w:ascii="Liberation Serif" w:eastAsia="DejaVu Sans" w:hAnsi="Liberation Serif" w:cs="DejaVu Sans"/>
          <w:kern w:val="0"/>
          <w:sz w:val="20"/>
          <w:szCs w:val="24"/>
        </w:rPr>
        <w:t xml:space="preserve"> de </w:t>
      </w:r>
      <w:proofErr w:type="spellStart"/>
      <w:r w:rsidRPr="000A1082">
        <w:rPr>
          <w:rFonts w:ascii="Liberation Serif" w:eastAsia="DejaVu Sans" w:hAnsi="Liberation Serif" w:cs="DejaVu Sans"/>
          <w:kern w:val="0"/>
          <w:sz w:val="20"/>
          <w:szCs w:val="24"/>
        </w:rPr>
        <w:t>suivre</w:t>
      </w:r>
      <w:proofErr w:type="spellEnd"/>
      <w:r w:rsidRPr="000A1082">
        <w:rPr>
          <w:rFonts w:ascii="Liberation Serif" w:eastAsia="DejaVu Sans" w:hAnsi="Liberation Serif" w:cs="DejaVu Sans"/>
          <w:kern w:val="0"/>
          <w:sz w:val="20"/>
          <w:szCs w:val="24"/>
        </w:rPr>
        <w:t xml:space="preserve"> le </w:t>
      </w:r>
      <w:proofErr w:type="spellStart"/>
      <w:r w:rsidRPr="000A1082">
        <w:rPr>
          <w:rFonts w:ascii="Liberation Serif" w:eastAsia="DejaVu Sans" w:hAnsi="Liberation Serif" w:cs="DejaVu Sans"/>
          <w:kern w:val="0"/>
          <w:sz w:val="20"/>
          <w:szCs w:val="24"/>
        </w:rPr>
        <w:t>reviseur</w:t>
      </w:r>
      <w:proofErr w:type="spellEnd"/>
    </w:p>
  </w:comment>
  <w:comment w:id="45" w:author="Jerome Le-Coz" w:date="2024-05-01T07:09:00Z" w:initials="JL">
    <w:p w14:paraId="6624B221" w14:textId="77777777" w:rsidR="00F30EA3" w:rsidRPr="000A1082" w:rsidRDefault="00F30EA3">
      <w:r w:rsidRPr="000A1082">
        <w:rPr>
          <w:rFonts w:ascii="Liberation Serif" w:eastAsia="DejaVu Sans" w:hAnsi="Liberation Serif" w:cs="DejaVu Sans"/>
          <w:kern w:val="0"/>
          <w:sz w:val="24"/>
          <w:szCs w:val="24"/>
          <w:lang w:bidi="en-US"/>
        </w:rPr>
        <w:t>I think this is correct. Keep as proposed by the reviewer.</w:t>
      </w:r>
    </w:p>
  </w:comment>
  <w:comment w:id="46" w:author="Jerome Le-Coz" w:date="2024-05-01T07:10:00Z" w:initials="JL">
    <w:p w14:paraId="28D2978C" w14:textId="77777777" w:rsidR="00F30EA3" w:rsidRPr="000A1082" w:rsidRDefault="00F30EA3">
      <w:r w:rsidRPr="000A1082">
        <w:rPr>
          <w:rFonts w:ascii="Liberation Serif" w:eastAsia="DejaVu Sans" w:hAnsi="Liberation Serif" w:cs="DejaVu Sans"/>
          <w:kern w:val="0"/>
          <w:sz w:val="24"/>
          <w:szCs w:val="24"/>
          <w:lang w:bidi="en-US"/>
        </w:rPr>
        <w:t>I think that all the confusion comes from this expression, which the reviewer understands as the collection of flood events (not the surveying period, including flood and no-flood observations). I fear that many readers will have the same misunderstanding, so the sentence should be made clearer. The following questions on the bridge effects are solved if “flood inventory” is understood (you don’t have to discuss them).</w:t>
      </w:r>
    </w:p>
  </w:comment>
  <w:comment w:id="48" w:author="Auteur inconnu" w:date="2024-05-02T10:33:00Z" w:initials="">
    <w:p w14:paraId="320C9D7E" w14:textId="77777777" w:rsidR="00F30EA3" w:rsidRPr="000A1082" w:rsidRDefault="00F30EA3">
      <w:proofErr w:type="spellStart"/>
      <w:r w:rsidRPr="000A1082">
        <w:rPr>
          <w:rFonts w:ascii="Calibri" w:eastAsia="Calibri" w:hAnsi="Calibri"/>
          <w:i/>
          <w:sz w:val="16"/>
        </w:rPr>
        <w:t>Répondre</w:t>
      </w:r>
      <w:proofErr w:type="spellEnd"/>
      <w:r w:rsidRPr="000A1082">
        <w:rPr>
          <w:rFonts w:ascii="Calibri" w:eastAsia="Calibri" w:hAnsi="Calibri"/>
          <w:i/>
          <w:sz w:val="16"/>
        </w:rPr>
        <w:t xml:space="preserve"> à Jerome Le-Coz (05/01/2024, 07:10): "..."</w:t>
      </w:r>
    </w:p>
    <w:p w14:paraId="2902B721" w14:textId="77777777" w:rsidR="00F30EA3" w:rsidRPr="000A1082" w:rsidRDefault="00F30EA3">
      <w:r w:rsidRPr="000A1082">
        <w:rPr>
          <w:rFonts w:ascii="Liberation Serif" w:eastAsia="DejaVu Sans" w:hAnsi="Liberation Serif" w:cs="DejaVu Sans"/>
          <w:kern w:val="0"/>
          <w:sz w:val="20"/>
          <w:szCs w:val="24"/>
        </w:rPr>
        <w:t>I agree with Jay, you should replace this occurrence by « historical period », and probably also the occurrence line 337 by « surveying period ». Maybe also improve a bit the sentence in the introduction line 65 as follows: « </w:t>
      </w:r>
      <w:bookmarkStart w:id="49" w:name="_Hlk165631320"/>
      <w:r w:rsidRPr="000A1082">
        <w:rPr>
          <w:rFonts w:ascii="Liberation Serif" w:eastAsia="DejaVu Sans" w:hAnsi="Liberation Serif" w:cs="DejaVu Sans"/>
          <w:kern w:val="0"/>
          <w:sz w:val="20"/>
          <w:szCs w:val="24"/>
        </w:rPr>
        <w:t xml:space="preserve">In principle, the historical period should start at the date when the source of the historical information started to exist. However, it is generally assumed to start with the first known flood </w:t>
      </w:r>
      <w:bookmarkEnd w:id="49"/>
      <w:r w:rsidRPr="000A1082">
        <w:rPr>
          <w:rFonts w:ascii="Liberation Serif" w:eastAsia="DejaVu Sans" w:hAnsi="Liberation Serif" w:cs="DejaVu Sans"/>
          <w:kern w:val="0"/>
          <w:sz w:val="20"/>
          <w:szCs w:val="24"/>
        </w:rPr>
        <w:t>etc. »</w:t>
      </w:r>
    </w:p>
  </w:comment>
  <w:comment w:id="50" w:author="Michel Lang" w:date="2024-05-02T11:39:00Z" w:initials="ML">
    <w:p w14:paraId="563889C9" w14:textId="5274F585" w:rsidR="00F30EA3" w:rsidRPr="000A1082" w:rsidRDefault="00F30EA3">
      <w:pPr>
        <w:pStyle w:val="Commentaire"/>
        <w:rPr>
          <w:rFonts w:cstheme="minorHAnsi"/>
          <w:kern w:val="0"/>
        </w:rPr>
      </w:pPr>
      <w:r w:rsidRPr="000A1082">
        <w:rPr>
          <w:rStyle w:val="Marquedecommentaire"/>
        </w:rPr>
        <w:annotationRef/>
      </w:r>
      <w:r w:rsidRPr="000A1082">
        <w:t>« </w:t>
      </w:r>
      <w:r w:rsidRPr="000A1082">
        <w:rPr>
          <w:rFonts w:cstheme="minorHAnsi"/>
          <w:kern w:val="0"/>
        </w:rPr>
        <w:t xml:space="preserve">“In some cases, the historical period, including flood and no-flood information, </w:t>
      </w:r>
      <w:r w:rsidRPr="000A1082">
        <w:annotationRef/>
      </w:r>
      <w:r w:rsidRPr="000A1082">
        <w:annotationRef/>
      </w:r>
      <w:r w:rsidRPr="000A1082">
        <w:rPr>
          <w:rFonts w:cstheme="minorHAnsi"/>
          <w:kern w:val="0"/>
        </w:rPr>
        <w:t>starts before the date t1…”</w:t>
      </w:r>
    </w:p>
    <w:p w14:paraId="12587921" w14:textId="77777777" w:rsidR="00F30EA3" w:rsidRPr="000A1082" w:rsidRDefault="00F30EA3">
      <w:pPr>
        <w:pStyle w:val="Commentaire"/>
        <w:rPr>
          <w:rFonts w:cstheme="minorHAnsi"/>
          <w:kern w:val="0"/>
        </w:rPr>
      </w:pPr>
    </w:p>
    <w:p w14:paraId="6BFBBF0A" w14:textId="01A782FB" w:rsidR="00F30EA3" w:rsidRPr="000A1082" w:rsidRDefault="00F30EA3">
      <w:pPr>
        <w:pStyle w:val="Commentaire"/>
        <w:rPr>
          <w:rFonts w:cstheme="minorHAnsi"/>
          <w:kern w:val="0"/>
        </w:rPr>
      </w:pPr>
      <w:r w:rsidRPr="000A1082">
        <w:rPr>
          <w:rFonts w:cstheme="minorHAnsi"/>
          <w:kern w:val="0"/>
        </w:rPr>
        <w:t xml:space="preserve">Pour la </w:t>
      </w:r>
      <w:proofErr w:type="spellStart"/>
      <w:r w:rsidRPr="000A1082">
        <w:rPr>
          <w:rFonts w:cstheme="minorHAnsi"/>
          <w:kern w:val="0"/>
        </w:rPr>
        <w:t>réponse</w:t>
      </w:r>
      <w:proofErr w:type="spellEnd"/>
      <w:r w:rsidRPr="000A1082">
        <w:rPr>
          <w:rFonts w:cstheme="minorHAnsi"/>
          <w:kern w:val="0"/>
        </w:rPr>
        <w:t xml:space="preserve"> au </w:t>
      </w:r>
      <w:proofErr w:type="spellStart"/>
      <w:r w:rsidRPr="000A1082">
        <w:rPr>
          <w:rFonts w:cstheme="minorHAnsi"/>
          <w:kern w:val="0"/>
        </w:rPr>
        <w:t>réviseur</w:t>
      </w:r>
      <w:proofErr w:type="spellEnd"/>
      <w:r w:rsidRPr="000A1082">
        <w:rPr>
          <w:rFonts w:cstheme="minorHAnsi"/>
          <w:kern w:val="0"/>
        </w:rPr>
        <w:t xml:space="preserve"> sur le </w:t>
      </w:r>
      <w:proofErr w:type="spellStart"/>
      <w:r w:rsidRPr="000A1082">
        <w:rPr>
          <w:rFonts w:cstheme="minorHAnsi"/>
          <w:kern w:val="0"/>
        </w:rPr>
        <w:t>pont</w:t>
      </w:r>
      <w:proofErr w:type="spellEnd"/>
      <w:r w:rsidRPr="000A1082">
        <w:rPr>
          <w:rFonts w:cstheme="minorHAnsi"/>
          <w:kern w:val="0"/>
        </w:rPr>
        <w:t>.</w:t>
      </w:r>
    </w:p>
    <w:p w14:paraId="45421038" w14:textId="2C2B9CB1" w:rsidR="00F30EA3" w:rsidRPr="000A1082" w:rsidRDefault="00F30EA3">
      <w:pPr>
        <w:pStyle w:val="Commentaire"/>
        <w:rPr>
          <w:rFonts w:cstheme="minorHAnsi"/>
          <w:kern w:val="0"/>
        </w:rPr>
      </w:pPr>
      <w:r w:rsidRPr="000A1082">
        <w:rPr>
          <w:rFonts w:cstheme="minorHAnsi"/>
          <w:kern w:val="0"/>
        </w:rPr>
        <w:t>Example of the bridge construction is issued from the largest floods in the High Rhine basin since 1268 from Wetter et al., 2011</w:t>
      </w:r>
      <w:proofErr w:type="gramStart"/>
      <w:r w:rsidRPr="000A1082">
        <w:rPr>
          <w:rFonts w:cstheme="minorHAnsi"/>
          <w:kern w:val="0"/>
        </w:rPr>
        <w:t>) :</w:t>
      </w:r>
      <w:proofErr w:type="gramEnd"/>
      <w:r w:rsidRPr="000A1082">
        <w:rPr>
          <w:rFonts w:cstheme="minorHAnsi"/>
          <w:kern w:val="0"/>
        </w:rPr>
        <w:t xml:space="preserve"> </w:t>
      </w:r>
      <w:r w:rsidRPr="000A1082">
        <w:rPr>
          <w:rFonts w:ascii="OpenSans" w:hAnsi="OpenSans" w:cs="OpenSans"/>
          <w:kern w:val="0"/>
        </w:rPr>
        <w:t>10.1080/02626667.2011.583613.</w:t>
      </w:r>
    </w:p>
    <w:p w14:paraId="0C001E1B" w14:textId="5F81A2CD" w:rsidR="00F30EA3" w:rsidRPr="000A1082" w:rsidRDefault="00F30EA3" w:rsidP="00757C82">
      <w:pPr>
        <w:suppressAutoHyphens w:val="0"/>
        <w:autoSpaceDE w:val="0"/>
        <w:autoSpaceDN w:val="0"/>
        <w:adjustRightInd w:val="0"/>
        <w:spacing w:after="0" w:line="240" w:lineRule="auto"/>
        <w:rPr>
          <w:rFonts w:ascii="TimesNewRomanPS" w:hAnsi="TimesNewRomanPS" w:cs="TimesNewRomanPS"/>
          <w:color w:val="231F20"/>
          <w:kern w:val="0"/>
        </w:rPr>
      </w:pPr>
      <w:r w:rsidRPr="000A1082">
        <w:rPr>
          <w:rFonts w:cstheme="minorHAnsi"/>
          <w:kern w:val="0"/>
        </w:rPr>
        <w:t>“</w:t>
      </w:r>
      <w:r w:rsidRPr="000A1082">
        <w:rPr>
          <w:rFonts w:ascii="TimesNewRomanPS" w:hAnsi="TimesNewRomanPS" w:cs="TimesNewRomanPS"/>
          <w:color w:val="231F20"/>
          <w:kern w:val="0"/>
        </w:rPr>
        <w:t>The narrative information “</w:t>
      </w:r>
      <w:r w:rsidRPr="000A1082">
        <w:rPr>
          <w:rFonts w:ascii="TimesNewRomanPS-Italic" w:hAnsi="TimesNewRomanPS-Italic" w:cs="TimesNewRomanPS-Italic"/>
          <w:i/>
          <w:iCs/>
          <w:color w:val="231F20"/>
          <w:kern w:val="0"/>
        </w:rPr>
        <w:t>the bridge looked like a float on the river</w:t>
      </w:r>
      <w:r w:rsidRPr="000A1082">
        <w:rPr>
          <w:rFonts w:ascii="TimesNewRomanPS" w:hAnsi="TimesNewRomanPS" w:cs="TimesNewRomanPS"/>
          <w:color w:val="231F20"/>
          <w:kern w:val="0"/>
        </w:rPr>
        <w:t>” (Source S2) and “</w:t>
      </w:r>
      <w:r w:rsidRPr="000A1082">
        <w:rPr>
          <w:rFonts w:ascii="TimesNewRomanPS-Italic" w:hAnsi="TimesNewRomanPS-Italic" w:cs="TimesNewRomanPS-Italic"/>
          <w:i/>
          <w:iCs/>
          <w:color w:val="231F20"/>
          <w:kern w:val="0"/>
        </w:rPr>
        <w:t>people standing on the bridge washed their hands in the Rhine</w:t>
      </w:r>
      <w:r w:rsidRPr="000A1082">
        <w:rPr>
          <w:rFonts w:ascii="TimesNewRomanPS" w:hAnsi="TimesNewRomanPS" w:cs="TimesNewRomanPS"/>
          <w:color w:val="231F20"/>
          <w:kern w:val="0"/>
        </w:rPr>
        <w:t xml:space="preserve">” (Source S3) clearly tells us that the river’s water level must have reached approximately the level of the bridge. According to a very accurate drawing by Emanuel </w:t>
      </w:r>
      <w:proofErr w:type="spellStart"/>
      <w:r w:rsidRPr="000A1082">
        <w:rPr>
          <w:rFonts w:ascii="TimesNewRomanPS" w:hAnsi="TimesNewRomanPS" w:cs="TimesNewRomanPS"/>
          <w:color w:val="231F20"/>
          <w:kern w:val="0"/>
        </w:rPr>
        <w:t>Büchel</w:t>
      </w:r>
      <w:proofErr w:type="spellEnd"/>
      <w:r w:rsidRPr="000A1082">
        <w:rPr>
          <w:rFonts w:ascii="TimesNewRomanPS" w:hAnsi="TimesNewRomanPS" w:cs="TimesNewRomanPS"/>
          <w:color w:val="231F20"/>
          <w:kern w:val="0"/>
        </w:rPr>
        <w:t xml:space="preserve"> showing the Greater Basel townscape of 1759 (Source S4), it can be clearly demonstrated that the bridge and the window of the </w:t>
      </w:r>
      <w:proofErr w:type="spellStart"/>
      <w:r w:rsidRPr="000A1082">
        <w:rPr>
          <w:rFonts w:ascii="TimesNewRomanPS" w:hAnsi="TimesNewRomanPS" w:cs="TimesNewRomanPS"/>
          <w:color w:val="231F20"/>
          <w:kern w:val="0"/>
        </w:rPr>
        <w:t>Guildhouse</w:t>
      </w:r>
      <w:proofErr w:type="spellEnd"/>
      <w:r w:rsidRPr="000A1082">
        <w:rPr>
          <w:rFonts w:ascii="TimesNewRomanPS" w:hAnsi="TimesNewRomanPS" w:cs="TimesNewRomanPS"/>
          <w:color w:val="231F20"/>
          <w:kern w:val="0"/>
        </w:rPr>
        <w:t xml:space="preserve"> were on approximately the same level (Fig. 8, top left: red line), and this perfectly fits the narrative information “</w:t>
      </w:r>
      <w:r w:rsidRPr="000A1082">
        <w:rPr>
          <w:rFonts w:ascii="TimesNewRomanPS-Italic" w:hAnsi="TimesNewRomanPS-Italic" w:cs="TimesNewRomanPS-Italic"/>
          <w:i/>
          <w:iCs/>
          <w:color w:val="231F20"/>
          <w:kern w:val="0"/>
        </w:rPr>
        <w:t>boats needed to be boarded through the windows of the guild house</w:t>
      </w:r>
      <w:r w:rsidRPr="000A1082">
        <w:rPr>
          <w:rFonts w:ascii="TimesNewRomanPS" w:hAnsi="TimesNewRomanPS" w:cs="TimesNewRomanPS"/>
          <w:color w:val="231F20"/>
          <w:kern w:val="0"/>
        </w:rPr>
        <w:t>” (Source S5). »</w:t>
      </w:r>
    </w:p>
    <w:p w14:paraId="0B4F70D0" w14:textId="44284321" w:rsidR="00F30EA3" w:rsidRPr="000A1082" w:rsidRDefault="00F30EA3" w:rsidP="00757C82">
      <w:pPr>
        <w:suppressAutoHyphens w:val="0"/>
        <w:autoSpaceDE w:val="0"/>
        <w:autoSpaceDN w:val="0"/>
        <w:adjustRightInd w:val="0"/>
        <w:spacing w:after="0" w:line="240" w:lineRule="auto"/>
      </w:pPr>
      <w:r w:rsidRPr="000A1082">
        <w:t>As the old bridge of Basel was built in 1225, we can easily assess that if a large flood occurred before the oldest known flood in 1268, we would have some testimonies.</w:t>
      </w:r>
    </w:p>
  </w:comment>
  <w:comment w:id="161" w:author="Jerome Le-Coz" w:date="2024-05-01T07:14:00Z" w:initials="JL">
    <w:p w14:paraId="683823FC" w14:textId="77777777" w:rsidR="00F30EA3" w:rsidRPr="000A1082" w:rsidRDefault="00F30EA3">
      <w:r w:rsidRPr="000A1082">
        <w:rPr>
          <w:rFonts w:ascii="Liberation Serif" w:eastAsia="DejaVu Sans" w:hAnsi="Liberation Serif" w:cs="DejaVu Sans"/>
          <w:kern w:val="0"/>
          <w:sz w:val="24"/>
          <w:szCs w:val="24"/>
          <w:lang w:bidi="en-US"/>
        </w:rPr>
        <w:t>« </w:t>
      </w:r>
      <w:proofErr w:type="gramStart"/>
      <w:r w:rsidRPr="000A1082">
        <w:rPr>
          <w:rFonts w:ascii="Liberation Serif" w:eastAsia="DejaVu Sans" w:hAnsi="Liberation Serif" w:cs="DejaVu Sans"/>
          <w:kern w:val="0"/>
          <w:sz w:val="24"/>
          <w:szCs w:val="24"/>
          <w:lang w:bidi="en-US"/>
        </w:rPr>
        <w:t>censored</w:t>
      </w:r>
      <w:proofErr w:type="gramEnd"/>
      <w:r w:rsidRPr="000A1082">
        <w:rPr>
          <w:rFonts w:ascii="Liberation Serif" w:eastAsia="DejaVu Sans" w:hAnsi="Liberation Serif" w:cs="DejaVu Sans"/>
          <w:kern w:val="0"/>
          <w:sz w:val="24"/>
          <w:szCs w:val="24"/>
          <w:lang w:bidi="en-US"/>
        </w:rPr>
        <w:t xml:space="preserve"> nature » is hard to understand. You can convey the idea much more simply (make a sentence).</w:t>
      </w:r>
    </w:p>
  </w:comment>
  <w:comment w:id="170" w:author="Auteur inconnu" w:date="2024-05-02T10:47:00Z" w:initials="">
    <w:p w14:paraId="4CC960D3" w14:textId="77777777" w:rsidR="00F30EA3" w:rsidRPr="000A1082" w:rsidRDefault="00F30EA3">
      <w:proofErr w:type="spellStart"/>
      <w:r w:rsidRPr="000A1082">
        <w:rPr>
          <w:rFonts w:ascii="Calibri" w:eastAsia="Calibri" w:hAnsi="Calibri"/>
          <w:i/>
          <w:sz w:val="16"/>
        </w:rPr>
        <w:t>Répondre</w:t>
      </w:r>
      <w:proofErr w:type="spellEnd"/>
      <w:r w:rsidRPr="000A1082">
        <w:rPr>
          <w:rFonts w:ascii="Calibri" w:eastAsia="Calibri" w:hAnsi="Calibri"/>
          <w:i/>
          <w:sz w:val="16"/>
        </w:rPr>
        <w:t xml:space="preserve"> à Jerome Le-Coz (05/01/2024, 07:14): "..."</w:t>
      </w:r>
    </w:p>
    <w:p w14:paraId="6494562B" w14:textId="77777777" w:rsidR="00F30EA3" w:rsidRPr="000A1082" w:rsidRDefault="00F30EA3">
      <w:r w:rsidRPr="000A1082">
        <w:rPr>
          <w:rFonts w:ascii="Liberation Serif" w:eastAsia="DejaVu Sans" w:hAnsi="Liberation Serif" w:cs="DejaVu Sans"/>
          <w:kern w:val="0"/>
          <w:sz w:val="20"/>
          <w:szCs w:val="24"/>
        </w:rPr>
        <w:t xml:space="preserve">Yep, you can probably </w:t>
      </w:r>
      <w:proofErr w:type="gramStart"/>
      <w:r w:rsidRPr="000A1082">
        <w:rPr>
          <w:rFonts w:ascii="Liberation Serif" w:eastAsia="DejaVu Sans" w:hAnsi="Liberation Serif" w:cs="DejaVu Sans"/>
          <w:kern w:val="0"/>
          <w:sz w:val="20"/>
          <w:szCs w:val="24"/>
        </w:rPr>
        <w:t>reused</w:t>
      </w:r>
      <w:proofErr w:type="gramEnd"/>
      <w:r w:rsidRPr="000A1082">
        <w:rPr>
          <w:rFonts w:ascii="Liberation Serif" w:eastAsia="DejaVu Sans" w:hAnsi="Liberation Serif" w:cs="DejaVu Sans"/>
          <w:kern w:val="0"/>
          <w:sz w:val="20"/>
          <w:szCs w:val="24"/>
        </w:rPr>
        <w:t xml:space="preserve"> the sentence of line 44 for this.</w:t>
      </w:r>
    </w:p>
  </w:comment>
  <w:comment w:id="172" w:author="Michel Lang" w:date="2024-05-02T14:38:00Z" w:initials="ML">
    <w:p w14:paraId="57D2EFCE" w14:textId="4C286F2B" w:rsidR="00522FC7" w:rsidRPr="000A1082" w:rsidRDefault="00522FC7">
      <w:pPr>
        <w:pStyle w:val="Commentaire"/>
      </w:pPr>
      <w:r w:rsidRPr="000A1082">
        <w:rPr>
          <w:rStyle w:val="Marquedecommentaire"/>
        </w:rPr>
        <w:annotationRef/>
      </w:r>
      <w:proofErr w:type="spellStart"/>
      <w:r w:rsidRPr="000A1082">
        <w:t>Réponse</w:t>
      </w:r>
      <w:proofErr w:type="spellEnd"/>
      <w:r w:rsidRPr="000A1082">
        <w:t xml:space="preserve"> au </w:t>
      </w:r>
      <w:proofErr w:type="spellStart"/>
      <w:r w:rsidRPr="000A1082">
        <w:t>réviseur</w:t>
      </w:r>
      <w:proofErr w:type="spellEnd"/>
      <w:r w:rsidRPr="000A1082">
        <w:t xml:space="preserve"> + </w:t>
      </w:r>
      <w:proofErr w:type="spellStart"/>
      <w:r w:rsidRPr="000A1082">
        <w:t>texte</w:t>
      </w:r>
      <w:proofErr w:type="spellEnd"/>
      <w:r w:rsidRPr="000A1082">
        <w:t xml:space="preserve"> </w:t>
      </w:r>
      <w:proofErr w:type="spellStart"/>
      <w:r w:rsidRPr="000A1082">
        <w:t>modifié</w:t>
      </w:r>
      <w:proofErr w:type="spellEnd"/>
    </w:p>
  </w:comment>
  <w:comment w:id="310" w:author="Jerome Le-Coz" w:date="2024-05-01T07:14:00Z" w:initials="JL">
    <w:p w14:paraId="29BA8F75" w14:textId="77777777" w:rsidR="00F30EA3" w:rsidRPr="000A1082" w:rsidRDefault="00F30EA3">
      <w:r w:rsidRPr="000A1082">
        <w:rPr>
          <w:rFonts w:ascii="Liberation Serif" w:eastAsia="DejaVu Sans" w:hAnsi="Liberation Serif" w:cs="DejaVu Sans"/>
          <w:kern w:val="0"/>
          <w:sz w:val="24"/>
          <w:szCs w:val="24"/>
          <w:lang w:bidi="en-US"/>
        </w:rPr>
        <w:t xml:space="preserve">Not sufficient, in my </w:t>
      </w:r>
      <w:proofErr w:type="gramStart"/>
      <w:r w:rsidRPr="000A1082">
        <w:rPr>
          <w:rFonts w:ascii="Liberation Serif" w:eastAsia="DejaVu Sans" w:hAnsi="Liberation Serif" w:cs="DejaVu Sans"/>
          <w:kern w:val="0"/>
          <w:sz w:val="24"/>
          <w:szCs w:val="24"/>
          <w:lang w:bidi="en-US"/>
        </w:rPr>
        <w:t>opinion :</w:t>
      </w:r>
      <w:proofErr w:type="gramEnd"/>
      <w:r w:rsidRPr="000A1082">
        <w:rPr>
          <w:rFonts w:ascii="Liberation Serif" w:eastAsia="DejaVu Sans" w:hAnsi="Liberation Serif" w:cs="DejaVu Sans"/>
          <w:kern w:val="0"/>
          <w:sz w:val="24"/>
          <w:szCs w:val="24"/>
          <w:lang w:bidi="en-US"/>
        </w:rPr>
        <w:t xml:space="preserve"> add 1 or 2 sentences summarizing the methods applied in the 2023 paper.</w:t>
      </w:r>
    </w:p>
  </w:comment>
  <w:comment w:id="318" w:author="Michel Lang" w:date="2024-05-02T14:38:00Z" w:initials="ML">
    <w:p w14:paraId="463D9877" w14:textId="0779F29B" w:rsidR="00522FC7" w:rsidRPr="000A1082" w:rsidRDefault="00522FC7">
      <w:pPr>
        <w:pStyle w:val="Commentaire"/>
      </w:pPr>
      <w:r w:rsidRPr="000A1082">
        <w:rPr>
          <w:rStyle w:val="Marquedecommentaire"/>
        </w:rPr>
        <w:annotationRef/>
      </w:r>
      <w:r w:rsidRPr="000A1082">
        <w:t xml:space="preserve">Texte plus </w:t>
      </w:r>
      <w:proofErr w:type="spellStart"/>
      <w:r w:rsidRPr="000A1082">
        <w:t>développé</w:t>
      </w:r>
      <w:proofErr w:type="spellEnd"/>
    </w:p>
  </w:comment>
  <w:comment w:id="415" w:author="Jerome Le-Coz" w:date="2024-05-01T07:15:00Z" w:initials="JL">
    <w:p w14:paraId="751E3B31" w14:textId="77777777" w:rsidR="00F30EA3" w:rsidRPr="000A1082" w:rsidRDefault="00F30EA3">
      <w:r w:rsidRPr="000A1082">
        <w:rPr>
          <w:rFonts w:ascii="Liberation Serif" w:eastAsia="DejaVu Sans" w:hAnsi="Liberation Serif" w:cs="DejaVu Sans"/>
          <w:kern w:val="0"/>
          <w:sz w:val="24"/>
          <w:szCs w:val="24"/>
          <w:lang w:bidi="en-US"/>
        </w:rPr>
        <w:t xml:space="preserve">You make it harder to understand (cf. previous </w:t>
      </w:r>
      <w:proofErr w:type="gramStart"/>
      <w:r w:rsidRPr="000A1082">
        <w:rPr>
          <w:rFonts w:ascii="Liberation Serif" w:eastAsia="DejaVu Sans" w:hAnsi="Liberation Serif" w:cs="DejaVu Sans"/>
          <w:kern w:val="0"/>
          <w:sz w:val="24"/>
          <w:szCs w:val="24"/>
          <w:lang w:bidi="en-US"/>
        </w:rPr>
        <w:t>comment)…</w:t>
      </w:r>
      <w:proofErr w:type="gramEnd"/>
      <w:r w:rsidRPr="000A1082">
        <w:rPr>
          <w:rFonts w:ascii="Liberation Serif" w:eastAsia="DejaVu Sans" w:hAnsi="Liberation Serif" w:cs="DejaVu Sans"/>
          <w:kern w:val="0"/>
          <w:sz w:val="24"/>
          <w:szCs w:val="24"/>
          <w:lang w:bidi="en-US"/>
        </w:rPr>
        <w:t xml:space="preserve"> avoid jargon (censored) and just simplify the sentence (usually making another sentence helps).</w:t>
      </w:r>
    </w:p>
  </w:comment>
  <w:comment w:id="435" w:author="Michel Lang" w:date="2024-05-02T13:46:00Z" w:initials="ML">
    <w:p w14:paraId="65C0842F" w14:textId="1A737388" w:rsidR="00F30EA3" w:rsidRPr="00FE767B" w:rsidRDefault="00F30EA3">
      <w:pPr>
        <w:pStyle w:val="Commentaire"/>
        <w:rPr>
          <w:lang w:val="fr-FR"/>
        </w:rPr>
      </w:pPr>
      <w:r w:rsidRPr="000A1082">
        <w:rPr>
          <w:rStyle w:val="Marquedecommentaire"/>
        </w:rPr>
        <w:annotationRef/>
      </w:r>
      <w:r w:rsidRPr="00FE767B">
        <w:rPr>
          <w:lang w:val="fr-FR"/>
        </w:rPr>
        <w:t>Renuméroter aussi les tables suivantes et leur appel dans le texte</w:t>
      </w:r>
    </w:p>
  </w:comment>
  <w:comment w:id="438" w:author="Jerome Le-Coz" w:date="2024-05-01T07:19:00Z" w:initials="JL">
    <w:p w14:paraId="23D1AFC7" w14:textId="77777777" w:rsidR="00F30EA3" w:rsidRPr="000A1082" w:rsidRDefault="00F30EA3">
      <w:r w:rsidRPr="000A1082">
        <w:rPr>
          <w:rFonts w:ascii="Liberation Serif" w:eastAsia="DejaVu Sans" w:hAnsi="Liberation Serif" w:cs="DejaVu Sans"/>
          <w:kern w:val="0"/>
          <w:sz w:val="24"/>
          <w:szCs w:val="24"/>
          <w:lang w:bidi="en-US"/>
        </w:rPr>
        <w:t xml:space="preserve">This table is useful, </w:t>
      </w:r>
      <w:proofErr w:type="gramStart"/>
      <w:r w:rsidRPr="000A1082">
        <w:rPr>
          <w:rFonts w:ascii="Liberation Serif" w:eastAsia="DejaVu Sans" w:hAnsi="Liberation Serif" w:cs="DejaVu Sans"/>
          <w:kern w:val="0"/>
          <w:sz w:val="24"/>
          <w:szCs w:val="24"/>
          <w:lang w:bidi="en-US"/>
        </w:rPr>
        <w:t>however :</w:t>
      </w:r>
      <w:proofErr w:type="gramEnd"/>
      <w:r w:rsidRPr="000A1082">
        <w:rPr>
          <w:rFonts w:ascii="Liberation Serif" w:eastAsia="DejaVu Sans" w:hAnsi="Liberation Serif" w:cs="DejaVu Sans"/>
          <w:kern w:val="0"/>
          <w:sz w:val="24"/>
          <w:szCs w:val="24"/>
          <w:lang w:bidi="en-US"/>
        </w:rPr>
        <w:t xml:space="preserve"> replace « uncertain parameter » by « Models » (headings are for columns, not for rows) ; add « Uncertain » before « perception… » and « historical… » ; remove </w:t>
      </w:r>
      <w:proofErr w:type="spellStart"/>
      <w:r w:rsidRPr="000A1082">
        <w:rPr>
          <w:rFonts w:ascii="Liberation Serif" w:eastAsia="DejaVu Sans" w:hAnsi="Liberation Serif" w:cs="DejaVu Sans"/>
          <w:kern w:val="0"/>
          <w:sz w:val="24"/>
          <w:szCs w:val="24"/>
          <w:lang w:bidi="en-US"/>
        </w:rPr>
        <w:t>colors</w:t>
      </w:r>
      <w:proofErr w:type="spellEnd"/>
      <w:r w:rsidRPr="000A1082">
        <w:rPr>
          <w:rFonts w:ascii="Liberation Serif" w:eastAsia="DejaVu Sans" w:hAnsi="Liberation Serif" w:cs="DejaVu Sans"/>
          <w:kern w:val="0"/>
          <w:sz w:val="24"/>
          <w:szCs w:val="24"/>
          <w:lang w:bidi="en-US"/>
        </w:rPr>
        <w:t xml:space="preserve"> in boxes with « X » (confusing and useless, </w:t>
      </w:r>
      <w:proofErr w:type="spellStart"/>
      <w:r w:rsidRPr="000A1082">
        <w:rPr>
          <w:rFonts w:ascii="Liberation Serif" w:eastAsia="DejaVu Sans" w:hAnsi="Liberation Serif" w:cs="DejaVu Sans"/>
          <w:kern w:val="0"/>
          <w:sz w:val="24"/>
          <w:szCs w:val="24"/>
          <w:lang w:bidi="en-US"/>
        </w:rPr>
        <w:t>colors</w:t>
      </w:r>
      <w:proofErr w:type="spellEnd"/>
      <w:r w:rsidRPr="000A1082">
        <w:rPr>
          <w:rFonts w:ascii="Liberation Serif" w:eastAsia="DejaVu Sans" w:hAnsi="Liberation Serif" w:cs="DejaVu Sans"/>
          <w:kern w:val="0"/>
          <w:sz w:val="24"/>
          <w:szCs w:val="24"/>
          <w:lang w:bidi="en-US"/>
        </w:rPr>
        <w:t xml:space="preserve"> in the firs column are enough).</w:t>
      </w:r>
    </w:p>
  </w:comment>
  <w:comment w:id="441" w:author="Jerome Le-Coz" w:date="2024-05-01T07:17:00Z" w:initials="JL">
    <w:p w14:paraId="3E512B34" w14:textId="77777777" w:rsidR="00F30EA3" w:rsidRPr="000A1082" w:rsidRDefault="00F30EA3">
      <w:r w:rsidRPr="000A1082">
        <w:rPr>
          <w:rFonts w:ascii="Liberation Serif" w:eastAsia="DejaVu Sans" w:hAnsi="Liberation Serif" w:cs="DejaVu Sans"/>
          <w:kern w:val="0"/>
          <w:sz w:val="24"/>
          <w:szCs w:val="24"/>
          <w:lang w:bidi="en-US"/>
        </w:rPr>
        <w:t xml:space="preserve">Not the nature of the table (parameters are not described). Rather something like: Differences between the four statistical models used to estimate… using the flood data of the Rhône at </w:t>
      </w:r>
      <w:proofErr w:type="spellStart"/>
      <w:r w:rsidRPr="000A1082">
        <w:rPr>
          <w:rFonts w:ascii="Liberation Serif" w:eastAsia="DejaVu Sans" w:hAnsi="Liberation Serif" w:cs="DejaVu Sans"/>
          <w:kern w:val="0"/>
          <w:sz w:val="24"/>
          <w:szCs w:val="24"/>
          <w:lang w:bidi="en-US"/>
        </w:rPr>
        <w:t>Beaucaire</w:t>
      </w:r>
      <w:proofErr w:type="spellEnd"/>
      <w:r w:rsidRPr="000A1082">
        <w:rPr>
          <w:rFonts w:ascii="Liberation Serif" w:eastAsia="DejaVu Sans" w:hAnsi="Liberation Serif" w:cs="DejaVu Sans"/>
          <w:kern w:val="0"/>
          <w:sz w:val="24"/>
          <w:szCs w:val="24"/>
          <w:lang w:bidi="en-US"/>
        </w:rPr>
        <w:t xml:space="preserve"> (explain what are the models, “next section” is not precise as the table is a float, give the number or avoid this reference).</w:t>
      </w:r>
    </w:p>
  </w:comment>
  <w:comment w:id="499" w:author="Michel Lang" w:date="2024-05-02T14:40:00Z" w:initials="ML">
    <w:p w14:paraId="5A81C47A" w14:textId="3516D41D" w:rsidR="00522FC7" w:rsidRPr="000A1082" w:rsidRDefault="00522FC7">
      <w:pPr>
        <w:pStyle w:val="Commentaire"/>
      </w:pPr>
      <w:r w:rsidRPr="000A1082">
        <w:rPr>
          <w:rStyle w:val="Marquedecommentaire"/>
        </w:rPr>
        <w:annotationRef/>
      </w:r>
      <w:r w:rsidRPr="000A1082">
        <w:t xml:space="preserve">Texte plus </w:t>
      </w:r>
      <w:proofErr w:type="spellStart"/>
      <w:r w:rsidRPr="000A1082">
        <w:t>développé</w:t>
      </w:r>
      <w:proofErr w:type="spellEnd"/>
      <w:r w:rsidRPr="000A1082">
        <w:t xml:space="preserve"> et tableau </w:t>
      </w:r>
      <w:proofErr w:type="spellStart"/>
      <w:r w:rsidRPr="000A1082">
        <w:t>modifié</w:t>
      </w:r>
      <w:proofErr w:type="spellEnd"/>
    </w:p>
  </w:comment>
  <w:comment w:id="593" w:author="Auteur inconnu" w:date="2024-05-02T10:53:00Z" w:initials="">
    <w:p w14:paraId="4AF32F6C" w14:textId="77777777" w:rsidR="00F30EA3" w:rsidRPr="000A1082" w:rsidRDefault="00F30EA3">
      <w:r w:rsidRPr="000A1082">
        <w:rPr>
          <w:rFonts w:ascii="Calibri" w:eastAsia="Calibri" w:hAnsi="Calibri"/>
          <w:sz w:val="20"/>
        </w:rPr>
        <w:t xml:space="preserve">diverted </w:t>
      </w:r>
      <w:proofErr w:type="spellStart"/>
      <w:r w:rsidRPr="000A1082">
        <w:rPr>
          <w:rFonts w:ascii="Calibri" w:eastAsia="Calibri" w:hAnsi="Calibri"/>
          <w:sz w:val="20"/>
        </w:rPr>
        <w:t>plutot</w:t>
      </w:r>
      <w:proofErr w:type="spellEnd"/>
      <w:r w:rsidRPr="000A1082">
        <w:rPr>
          <w:rFonts w:ascii="Calibri" w:eastAsia="Calibri" w:hAnsi="Calibri"/>
          <w:sz w:val="20"/>
        </w:rPr>
        <w:t xml:space="preserve"> je </w:t>
      </w:r>
      <w:proofErr w:type="spellStart"/>
      <w:r w:rsidRPr="000A1082">
        <w:rPr>
          <w:rFonts w:ascii="Calibri" w:eastAsia="Calibri" w:hAnsi="Calibri"/>
          <w:sz w:val="20"/>
        </w:rPr>
        <w:t>pense</w:t>
      </w:r>
      <w:proofErr w:type="spellEnd"/>
      <w:r w:rsidRPr="000A1082">
        <w:rPr>
          <w:rFonts w:ascii="Calibri" w:eastAsia="Calibri" w:hAnsi="Calibri"/>
          <w:sz w:val="20"/>
        </w:rPr>
        <w:t xml:space="preserve"> </w:t>
      </w:r>
    </w:p>
  </w:comment>
  <w:comment w:id="596" w:author="Jerome Le-Coz" w:date="2024-05-01T07:21:00Z" w:initials="JL">
    <w:p w14:paraId="6E6F31A6" w14:textId="77777777" w:rsidR="00F30EA3" w:rsidRPr="000A1082" w:rsidRDefault="00F30EA3">
      <w:r w:rsidRPr="000A1082">
        <w:rPr>
          <w:rFonts w:ascii="Liberation Serif" w:eastAsia="DejaVu Sans" w:hAnsi="Liberation Serif" w:cs="DejaVu Sans"/>
          <w:kern w:val="0"/>
          <w:sz w:val="24"/>
          <w:szCs w:val="24"/>
          <w:lang w:bidi="en-US"/>
        </w:rPr>
        <w:t xml:space="preserve">This is not an </w:t>
      </w:r>
      <w:proofErr w:type="gramStart"/>
      <w:r w:rsidRPr="000A1082">
        <w:rPr>
          <w:rFonts w:ascii="Liberation Serif" w:eastAsia="DejaVu Sans" w:hAnsi="Liberation Serif" w:cs="DejaVu Sans"/>
          <w:kern w:val="0"/>
          <w:sz w:val="24"/>
          <w:szCs w:val="24"/>
          <w:lang w:bidi="en-US"/>
        </w:rPr>
        <w:t>assumption,</w:t>
      </w:r>
      <w:proofErr w:type="gramEnd"/>
      <w:r w:rsidRPr="000A1082">
        <w:rPr>
          <w:rFonts w:ascii="Liberation Serif" w:eastAsia="DejaVu Sans" w:hAnsi="Liberation Serif" w:cs="DejaVu Sans"/>
          <w:kern w:val="0"/>
          <w:sz w:val="24"/>
          <w:szCs w:val="24"/>
          <w:lang w:bidi="en-US"/>
        </w:rPr>
        <w:t xml:space="preserve"> we know that the dam is a run-of-the-river dam (with very limited storage capacity) which is opened during floods to cancel the backwater effect it creates for low flows. Therefore: “There is no impact… during floods, because…” (explain). </w:t>
      </w:r>
    </w:p>
  </w:comment>
  <w:comment w:id="640" w:author="Michel Lang" w:date="2024-05-02T13:47:00Z" w:initials="ML">
    <w:p w14:paraId="5A23F488" w14:textId="69A1E37B" w:rsidR="00F30EA3" w:rsidRPr="000A1082" w:rsidRDefault="00F30EA3">
      <w:pPr>
        <w:pStyle w:val="Commentaire"/>
      </w:pPr>
      <w:r w:rsidRPr="000A1082">
        <w:rPr>
          <w:rStyle w:val="Marquedecommentaire"/>
        </w:rPr>
        <w:annotationRef/>
      </w:r>
      <w:r w:rsidRPr="000A1082">
        <w:t xml:space="preserve">En fait </w:t>
      </w:r>
      <w:proofErr w:type="spellStart"/>
      <w:r w:rsidRPr="000A1082">
        <w:t>c’est</w:t>
      </w:r>
      <w:proofErr w:type="spellEnd"/>
      <w:r w:rsidRPr="000A1082">
        <w:t xml:space="preserve"> </w:t>
      </w:r>
      <w:proofErr w:type="spellStart"/>
      <w:r w:rsidRPr="000A1082">
        <w:t>plutôt</w:t>
      </w:r>
      <w:proofErr w:type="spellEnd"/>
      <w:r w:rsidRPr="000A1082">
        <w:t xml:space="preserve"> le </w:t>
      </w:r>
      <w:proofErr w:type="spellStart"/>
      <w:r w:rsidRPr="000A1082">
        <w:t>qualificatif</w:t>
      </w:r>
      <w:proofErr w:type="spellEnd"/>
      <w:r w:rsidRPr="000A1082">
        <w:t xml:space="preserve"> « high correlation » qui </w:t>
      </w:r>
      <w:proofErr w:type="spellStart"/>
      <w:r w:rsidRPr="000A1082">
        <w:t>est</w:t>
      </w:r>
      <w:proofErr w:type="spellEnd"/>
      <w:r w:rsidRPr="000A1082">
        <w:t xml:space="preserve"> à revoir (</w:t>
      </w:r>
      <w:proofErr w:type="spellStart"/>
      <w:r w:rsidRPr="000A1082">
        <w:t>élevé</w:t>
      </w:r>
      <w:proofErr w:type="spellEnd"/>
      <w:r w:rsidRPr="000A1082">
        <w:t xml:space="preserve"> au </w:t>
      </w:r>
      <w:proofErr w:type="spellStart"/>
      <w:proofErr w:type="gramStart"/>
      <w:r w:rsidRPr="000A1082">
        <w:t>carré</w:t>
      </w:r>
      <w:proofErr w:type="spellEnd"/>
      <w:r w:rsidRPr="000A1082">
        <w:t> :</w:t>
      </w:r>
      <w:proofErr w:type="gramEnd"/>
      <w:r w:rsidRPr="000A1082">
        <w:t xml:space="preserve"> 20% de la variance </w:t>
      </w:r>
      <w:proofErr w:type="spellStart"/>
      <w:r w:rsidRPr="000A1082">
        <w:t>expliquée</w:t>
      </w:r>
      <w:proofErr w:type="spellEnd"/>
      <w:r w:rsidRPr="000A1082">
        <w:t>).</w:t>
      </w:r>
    </w:p>
    <w:p w14:paraId="02A0CBAA" w14:textId="325F3C3F" w:rsidR="00E83C7E" w:rsidRPr="000A1082" w:rsidRDefault="00522FC7">
      <w:pPr>
        <w:pStyle w:val="Commentaire"/>
      </w:pPr>
      <w:r w:rsidRPr="000A1082">
        <w:t>Formulation mise</w:t>
      </w:r>
      <w:r w:rsidR="00E83C7E" w:rsidRPr="000A1082">
        <w:t xml:space="preserve"> dans le </w:t>
      </w:r>
      <w:proofErr w:type="spellStart"/>
      <w:r w:rsidR="00E83C7E" w:rsidRPr="000A1082">
        <w:t>texte</w:t>
      </w:r>
      <w:proofErr w:type="spellEnd"/>
    </w:p>
    <w:p w14:paraId="3A7FFEDF" w14:textId="77777777" w:rsidR="00F30EA3" w:rsidRPr="000A1082" w:rsidRDefault="00F30EA3">
      <w:pPr>
        <w:pStyle w:val="Commentaire"/>
      </w:pPr>
    </w:p>
  </w:comment>
  <w:comment w:id="639" w:author="Jerome Le-Coz" w:date="2024-05-01T07:24:00Z" w:initials="JL">
    <w:p w14:paraId="3AD0B154" w14:textId="77777777" w:rsidR="00F30EA3" w:rsidRPr="000A1082" w:rsidRDefault="00F30EA3">
      <w:r w:rsidRPr="000A1082">
        <w:rPr>
          <w:rFonts w:ascii="Liberation Serif" w:eastAsia="DejaVu Sans" w:hAnsi="Liberation Serif" w:cs="DejaVu Sans"/>
          <w:kern w:val="0"/>
          <w:sz w:val="24"/>
          <w:szCs w:val="24"/>
          <w:lang w:bidi="en-US"/>
        </w:rPr>
        <w:t xml:space="preserve">No </w:t>
      </w:r>
      <w:proofErr w:type="spellStart"/>
      <w:r w:rsidRPr="000A1082">
        <w:rPr>
          <w:rFonts w:ascii="Liberation Serif" w:eastAsia="DejaVu Sans" w:hAnsi="Liberation Serif" w:cs="DejaVu Sans"/>
          <w:kern w:val="0"/>
          <w:sz w:val="24"/>
          <w:szCs w:val="24"/>
          <w:lang w:bidi="en-US"/>
        </w:rPr>
        <w:t>sé</w:t>
      </w:r>
      <w:proofErr w:type="spellEnd"/>
      <w:r w:rsidRPr="000A1082">
        <w:rPr>
          <w:rFonts w:ascii="Liberation Serif" w:eastAsia="DejaVu Sans" w:hAnsi="Liberation Serif" w:cs="DejaVu Sans"/>
          <w:kern w:val="0"/>
          <w:sz w:val="24"/>
          <w:szCs w:val="24"/>
          <w:lang w:bidi="en-US"/>
        </w:rPr>
        <w:t>.</w:t>
      </w:r>
    </w:p>
  </w:comment>
  <w:comment w:id="643" w:author="Auteur inconnu" w:date="2024-05-02T10:54:00Z" w:initials="">
    <w:p w14:paraId="732FBF73" w14:textId="77777777" w:rsidR="00F30EA3" w:rsidRPr="000A1082" w:rsidRDefault="00F30EA3">
      <w:proofErr w:type="spellStart"/>
      <w:r w:rsidRPr="000A1082">
        <w:rPr>
          <w:rFonts w:ascii="Calibri" w:eastAsia="Calibri" w:hAnsi="Calibri"/>
          <w:i/>
          <w:sz w:val="16"/>
        </w:rPr>
        <w:t>Répondre</w:t>
      </w:r>
      <w:proofErr w:type="spellEnd"/>
      <w:r w:rsidRPr="000A1082">
        <w:rPr>
          <w:rFonts w:ascii="Calibri" w:eastAsia="Calibri" w:hAnsi="Calibri"/>
          <w:i/>
          <w:sz w:val="16"/>
        </w:rPr>
        <w:t xml:space="preserve"> à Jerome Le-Coz (05/01/2024, 07:24): "..."</w:t>
      </w:r>
    </w:p>
    <w:p w14:paraId="09D09A1D" w14:textId="77777777" w:rsidR="00F30EA3" w:rsidRPr="000A1082" w:rsidRDefault="00F30EA3">
      <w:r w:rsidRPr="000A1082">
        <w:rPr>
          <w:rFonts w:ascii="Liberation Serif" w:eastAsia="DejaVu Sans" w:hAnsi="Liberation Serif" w:cs="DejaVu Sans"/>
          <w:kern w:val="0"/>
          <w:sz w:val="20"/>
          <w:szCs w:val="24"/>
        </w:rPr>
        <w:t xml:space="preserve">OK pour </w:t>
      </w:r>
      <w:proofErr w:type="spellStart"/>
      <w:r w:rsidRPr="000A1082">
        <w:rPr>
          <w:rFonts w:ascii="Liberation Serif" w:eastAsia="DejaVu Sans" w:hAnsi="Liberation Serif" w:cs="DejaVu Sans"/>
          <w:kern w:val="0"/>
          <w:sz w:val="20"/>
          <w:szCs w:val="24"/>
        </w:rPr>
        <w:t>virer</w:t>
      </w:r>
      <w:proofErr w:type="spellEnd"/>
      <w:r w:rsidRPr="000A1082">
        <w:rPr>
          <w:rFonts w:ascii="Liberation Serif" w:eastAsia="DejaVu Sans" w:hAnsi="Liberation Serif" w:cs="DejaVu Sans"/>
          <w:kern w:val="0"/>
          <w:sz w:val="20"/>
          <w:szCs w:val="24"/>
        </w:rPr>
        <w:t xml:space="preserve"> la figure, et je </w:t>
      </w:r>
      <w:proofErr w:type="spellStart"/>
      <w:r w:rsidRPr="000A1082">
        <w:rPr>
          <w:rFonts w:ascii="Liberation Serif" w:eastAsia="DejaVu Sans" w:hAnsi="Liberation Serif" w:cs="DejaVu Sans"/>
          <w:kern w:val="0"/>
          <w:sz w:val="20"/>
          <w:szCs w:val="24"/>
        </w:rPr>
        <w:t>dirais</w:t>
      </w:r>
      <w:proofErr w:type="spellEnd"/>
      <w:r w:rsidRPr="000A1082">
        <w:rPr>
          <w:rFonts w:ascii="Liberation Serif" w:eastAsia="DejaVu Sans" w:hAnsi="Liberation Serif" w:cs="DejaVu Sans"/>
          <w:kern w:val="0"/>
          <w:sz w:val="20"/>
          <w:szCs w:val="24"/>
        </w:rPr>
        <w:t xml:space="preserve"> </w:t>
      </w:r>
      <w:proofErr w:type="spellStart"/>
      <w:r w:rsidRPr="000A1082">
        <w:rPr>
          <w:rFonts w:ascii="Liberation Serif" w:eastAsia="DejaVu Sans" w:hAnsi="Liberation Serif" w:cs="DejaVu Sans"/>
          <w:kern w:val="0"/>
          <w:sz w:val="20"/>
          <w:szCs w:val="24"/>
        </w:rPr>
        <w:t>qu’il</w:t>
      </w:r>
      <w:proofErr w:type="spellEnd"/>
      <w:r w:rsidRPr="000A1082">
        <w:rPr>
          <w:rFonts w:ascii="Liberation Serif" w:eastAsia="DejaVu Sans" w:hAnsi="Liberation Serif" w:cs="DejaVu Sans"/>
          <w:kern w:val="0"/>
          <w:sz w:val="20"/>
          <w:szCs w:val="24"/>
        </w:rPr>
        <w:t xml:space="preserve"> faut </w:t>
      </w:r>
      <w:proofErr w:type="spellStart"/>
      <w:r w:rsidRPr="000A1082">
        <w:rPr>
          <w:rFonts w:ascii="Liberation Serif" w:eastAsia="DejaVu Sans" w:hAnsi="Liberation Serif" w:cs="DejaVu Sans"/>
          <w:kern w:val="0"/>
          <w:sz w:val="20"/>
          <w:szCs w:val="24"/>
        </w:rPr>
        <w:t>laisser</w:t>
      </w:r>
      <w:proofErr w:type="spellEnd"/>
      <w:r w:rsidRPr="000A1082">
        <w:rPr>
          <w:rFonts w:ascii="Liberation Serif" w:eastAsia="DejaVu Sans" w:hAnsi="Liberation Serif" w:cs="DejaVu Sans"/>
          <w:kern w:val="0"/>
          <w:sz w:val="20"/>
          <w:szCs w:val="24"/>
        </w:rPr>
        <w:t xml:space="preserve"> le </w:t>
      </w:r>
      <w:proofErr w:type="spellStart"/>
      <w:r w:rsidRPr="000A1082">
        <w:rPr>
          <w:rFonts w:ascii="Liberation Serif" w:eastAsia="DejaVu Sans" w:hAnsi="Liberation Serif" w:cs="DejaVu Sans"/>
          <w:kern w:val="0"/>
          <w:sz w:val="20"/>
          <w:szCs w:val="24"/>
        </w:rPr>
        <w:t>texte</w:t>
      </w:r>
      <w:proofErr w:type="spellEnd"/>
      <w:r w:rsidRPr="000A1082">
        <w:rPr>
          <w:rFonts w:ascii="Liberation Serif" w:eastAsia="DejaVu Sans" w:hAnsi="Liberation Serif" w:cs="DejaVu Sans"/>
          <w:kern w:val="0"/>
          <w:sz w:val="20"/>
          <w:szCs w:val="24"/>
        </w:rPr>
        <w:t xml:space="preserve">, </w:t>
      </w:r>
      <w:proofErr w:type="spellStart"/>
      <w:r w:rsidRPr="000A1082">
        <w:rPr>
          <w:rFonts w:ascii="Liberation Serif" w:eastAsia="DejaVu Sans" w:hAnsi="Liberation Serif" w:cs="DejaVu Sans"/>
          <w:kern w:val="0"/>
          <w:sz w:val="20"/>
          <w:szCs w:val="24"/>
        </w:rPr>
        <w:t>mais</w:t>
      </w:r>
      <w:proofErr w:type="spellEnd"/>
      <w:r w:rsidRPr="000A1082">
        <w:rPr>
          <w:rFonts w:ascii="Liberation Serif" w:eastAsia="DejaVu Sans" w:hAnsi="Liberation Serif" w:cs="DejaVu Sans"/>
          <w:kern w:val="0"/>
          <w:sz w:val="20"/>
          <w:szCs w:val="24"/>
        </w:rPr>
        <w:t xml:space="preserve"> </w:t>
      </w:r>
      <w:proofErr w:type="spellStart"/>
      <w:r w:rsidRPr="000A1082">
        <w:rPr>
          <w:rFonts w:ascii="Liberation Serif" w:eastAsia="DejaVu Sans" w:hAnsi="Liberation Serif" w:cs="DejaVu Sans"/>
          <w:kern w:val="0"/>
          <w:sz w:val="20"/>
          <w:szCs w:val="24"/>
        </w:rPr>
        <w:t>en</w:t>
      </w:r>
      <w:proofErr w:type="spellEnd"/>
      <w:r w:rsidRPr="000A1082">
        <w:rPr>
          <w:rFonts w:ascii="Liberation Serif" w:eastAsia="DejaVu Sans" w:hAnsi="Liberation Serif" w:cs="DejaVu Sans"/>
          <w:kern w:val="0"/>
          <w:sz w:val="20"/>
          <w:szCs w:val="24"/>
        </w:rPr>
        <w:t xml:space="preserve"> </w:t>
      </w:r>
      <w:proofErr w:type="spellStart"/>
      <w:r w:rsidRPr="000A1082">
        <w:rPr>
          <w:rFonts w:ascii="Liberation Serif" w:eastAsia="DejaVu Sans" w:hAnsi="Liberation Serif" w:cs="DejaVu Sans"/>
          <w:kern w:val="0"/>
          <w:sz w:val="20"/>
          <w:szCs w:val="24"/>
        </w:rPr>
        <w:t>donnant</w:t>
      </w:r>
      <w:proofErr w:type="spellEnd"/>
      <w:r w:rsidRPr="000A1082">
        <w:rPr>
          <w:rFonts w:ascii="Liberation Serif" w:eastAsia="DejaVu Sans" w:hAnsi="Liberation Serif" w:cs="DejaVu Sans"/>
          <w:kern w:val="0"/>
          <w:sz w:val="20"/>
          <w:szCs w:val="24"/>
        </w:rPr>
        <w:t xml:space="preserve"> </w:t>
      </w:r>
      <w:proofErr w:type="spellStart"/>
      <w:r w:rsidRPr="000A1082">
        <w:rPr>
          <w:rFonts w:ascii="Liberation Serif" w:eastAsia="DejaVu Sans" w:hAnsi="Liberation Serif" w:cs="DejaVu Sans"/>
          <w:kern w:val="0"/>
          <w:sz w:val="20"/>
          <w:szCs w:val="24"/>
        </w:rPr>
        <w:t>peut-etre</w:t>
      </w:r>
      <w:proofErr w:type="spellEnd"/>
      <w:r w:rsidRPr="000A1082">
        <w:rPr>
          <w:rFonts w:ascii="Liberation Serif" w:eastAsia="DejaVu Sans" w:hAnsi="Liberation Serif" w:cs="DejaVu Sans"/>
          <w:kern w:val="0"/>
          <w:sz w:val="20"/>
          <w:szCs w:val="24"/>
        </w:rPr>
        <w:t xml:space="preserve"> les chiffres de </w:t>
      </w:r>
      <w:proofErr w:type="spellStart"/>
      <w:r w:rsidRPr="000A1082">
        <w:rPr>
          <w:rFonts w:ascii="Liberation Serif" w:eastAsia="DejaVu Sans" w:hAnsi="Liberation Serif" w:cs="DejaVu Sans"/>
          <w:kern w:val="0"/>
          <w:sz w:val="20"/>
          <w:szCs w:val="24"/>
        </w:rPr>
        <w:t>cette</w:t>
      </w:r>
      <w:proofErr w:type="spellEnd"/>
      <w:r w:rsidRPr="000A1082">
        <w:rPr>
          <w:rFonts w:ascii="Liberation Serif" w:eastAsia="DejaVu Sans" w:hAnsi="Liberation Serif" w:cs="DejaVu Sans"/>
          <w:kern w:val="0"/>
          <w:sz w:val="20"/>
          <w:szCs w:val="24"/>
        </w:rPr>
        <w:t xml:space="preserve"> correlation </w:t>
      </w:r>
      <w:proofErr w:type="spellStart"/>
      <w:r w:rsidRPr="000A1082">
        <w:rPr>
          <w:rFonts w:ascii="Liberation Serif" w:eastAsia="DejaVu Sans" w:hAnsi="Liberation Serif" w:cs="DejaVu Sans"/>
          <w:kern w:val="0"/>
          <w:sz w:val="20"/>
          <w:szCs w:val="24"/>
        </w:rPr>
        <w:t>puisque</w:t>
      </w:r>
      <w:proofErr w:type="spellEnd"/>
      <w:r w:rsidRPr="000A1082">
        <w:rPr>
          <w:rFonts w:ascii="Liberation Serif" w:eastAsia="DejaVu Sans" w:hAnsi="Liberation Serif" w:cs="DejaVu Sans"/>
          <w:kern w:val="0"/>
          <w:sz w:val="20"/>
          <w:szCs w:val="24"/>
        </w:rPr>
        <w:t xml:space="preserve"> la figure </w:t>
      </w:r>
      <w:proofErr w:type="spellStart"/>
      <w:r w:rsidRPr="000A1082">
        <w:rPr>
          <w:rFonts w:ascii="Liberation Serif" w:eastAsia="DejaVu Sans" w:hAnsi="Liberation Serif" w:cs="DejaVu Sans"/>
          <w:kern w:val="0"/>
          <w:sz w:val="20"/>
          <w:szCs w:val="24"/>
        </w:rPr>
        <w:t>n’est</w:t>
      </w:r>
      <w:proofErr w:type="spellEnd"/>
      <w:r w:rsidRPr="000A1082">
        <w:rPr>
          <w:rFonts w:ascii="Liberation Serif" w:eastAsia="DejaVu Sans" w:hAnsi="Liberation Serif" w:cs="DejaVu Sans"/>
          <w:kern w:val="0"/>
          <w:sz w:val="20"/>
          <w:szCs w:val="24"/>
        </w:rPr>
        <w:t xml:space="preserve"> plus la pour </w:t>
      </w:r>
      <w:proofErr w:type="spellStart"/>
      <w:r w:rsidRPr="000A1082">
        <w:rPr>
          <w:rFonts w:ascii="Liberation Serif" w:eastAsia="DejaVu Sans" w:hAnsi="Liberation Serif" w:cs="DejaVu Sans"/>
          <w:kern w:val="0"/>
          <w:sz w:val="20"/>
          <w:szCs w:val="24"/>
        </w:rPr>
        <w:t>l’illustrer</w:t>
      </w:r>
      <w:proofErr w:type="spellEnd"/>
      <w:r w:rsidRPr="000A1082">
        <w:rPr>
          <w:rFonts w:ascii="Liberation Serif" w:eastAsia="DejaVu Sans" w:hAnsi="Liberation Serif" w:cs="DejaVu Sans"/>
          <w:kern w:val="0"/>
          <w:sz w:val="20"/>
          <w:szCs w:val="24"/>
        </w:rPr>
        <w:t>.</w:t>
      </w:r>
    </w:p>
  </w:comment>
  <w:comment w:id="699" w:author="Jerome Le-Coz" w:date="2024-05-01T07:24:00Z" w:initials="JL">
    <w:p w14:paraId="22B4FD6A" w14:textId="77777777" w:rsidR="00F30EA3" w:rsidRPr="000A1082" w:rsidRDefault="00F30EA3">
      <w:r w:rsidRPr="000A1082">
        <w:rPr>
          <w:rFonts w:ascii="Liberation Serif" w:eastAsia="DejaVu Sans" w:hAnsi="Liberation Serif" w:cs="DejaVu Sans"/>
          <w:kern w:val="0"/>
          <w:sz w:val="24"/>
          <w:szCs w:val="24"/>
          <w:lang w:bidi="en-US"/>
        </w:rPr>
        <w:t>She just likes this figure… (do nothing)</w:t>
      </w:r>
    </w:p>
  </w:comment>
  <w:comment w:id="704" w:author="Jerome Le-Coz" w:date="2024-05-01T07:25:00Z" w:initials="JL">
    <w:p w14:paraId="146A8BCD" w14:textId="77777777" w:rsidR="00F30EA3" w:rsidRPr="000A1082" w:rsidRDefault="00F30EA3">
      <w:r w:rsidRPr="000A1082">
        <w:rPr>
          <w:rFonts w:ascii="Liberation Serif" w:eastAsia="DejaVu Sans" w:hAnsi="Liberation Serif" w:cs="DejaVu Sans"/>
          <w:kern w:val="0"/>
          <w:sz w:val="24"/>
          <w:szCs w:val="24"/>
          <w:lang w:bidi="en-US"/>
        </w:rPr>
        <w:t>I still doubt this is correct in English. Why not just “subsampled dataset” or “a subsample of the full dataset”? and perhaps recall what was the intent of this subsample (“to mimic…”, “representative of…”).</w:t>
      </w:r>
    </w:p>
  </w:comment>
  <w:comment w:id="709" w:author="Auteur inconnu" w:date="2024-05-02T10:56:00Z" w:initials="">
    <w:p w14:paraId="5681E51A" w14:textId="77777777" w:rsidR="00F30EA3" w:rsidRPr="000A1082" w:rsidRDefault="00F30EA3">
      <w:proofErr w:type="spellStart"/>
      <w:r w:rsidRPr="000A1082">
        <w:rPr>
          <w:rFonts w:ascii="Calibri" w:eastAsia="Calibri" w:hAnsi="Calibri"/>
          <w:i/>
          <w:sz w:val="16"/>
        </w:rPr>
        <w:t>Répondre</w:t>
      </w:r>
      <w:proofErr w:type="spellEnd"/>
      <w:r w:rsidRPr="000A1082">
        <w:rPr>
          <w:rFonts w:ascii="Calibri" w:eastAsia="Calibri" w:hAnsi="Calibri"/>
          <w:i/>
          <w:sz w:val="16"/>
        </w:rPr>
        <w:t xml:space="preserve"> à Jerome Le-Coz (05/01/2024, 07:25): "..."</w:t>
      </w:r>
    </w:p>
    <w:p w14:paraId="503F0809" w14:textId="77777777" w:rsidR="00F30EA3" w:rsidRPr="000A1082" w:rsidRDefault="00F30EA3">
      <w:r w:rsidRPr="000A1082">
        <w:rPr>
          <w:rFonts w:ascii="Liberation Serif" w:eastAsia="DejaVu Sans" w:hAnsi="Liberation Serif" w:cs="DejaVu Sans"/>
          <w:kern w:val="0"/>
          <w:sz w:val="20"/>
          <w:szCs w:val="24"/>
        </w:rPr>
        <w:t xml:space="preserve">we decided to use « artificially subsampled » throughout the paper (but one occurrence remained and needs to be fixed line 385). You can reuse line 77 to remind the intent. </w:t>
      </w:r>
    </w:p>
  </w:comment>
  <w:comment w:id="717" w:author="Michel Lang" w:date="2024-05-02T13:55:00Z" w:initials="ML">
    <w:p w14:paraId="5DF70971" w14:textId="53CEC9BA" w:rsidR="00E83C7E" w:rsidRPr="000A1082" w:rsidRDefault="00E83C7E">
      <w:pPr>
        <w:pStyle w:val="Commentaire"/>
      </w:pPr>
      <w:r w:rsidRPr="000A1082">
        <w:rPr>
          <w:rStyle w:val="Marquedecommentaire"/>
        </w:rPr>
        <w:annotationRef/>
      </w:r>
      <w:r w:rsidRPr="000A1082">
        <w:t xml:space="preserve">Je propose </w:t>
      </w:r>
      <w:r w:rsidR="003E1F2C" w:rsidRPr="000A1082">
        <w:t>un</w:t>
      </w:r>
      <w:r w:rsidRPr="000A1082">
        <w:t xml:space="preserve"> </w:t>
      </w:r>
      <w:proofErr w:type="spellStart"/>
      <w:r w:rsidRPr="000A1082">
        <w:t>texte</w:t>
      </w:r>
      <w:proofErr w:type="spellEnd"/>
      <w:r w:rsidRPr="000A1082">
        <w:t xml:space="preserve"> plus </w:t>
      </w:r>
      <w:proofErr w:type="spellStart"/>
      <w:r w:rsidRPr="000A1082">
        <w:t>détaillé</w:t>
      </w:r>
      <w:proofErr w:type="spellEnd"/>
    </w:p>
  </w:comment>
  <w:comment w:id="784" w:author="Jerome Le-Coz" w:date="2024-05-01T07:27:00Z" w:initials="JL">
    <w:p w14:paraId="1D242933" w14:textId="77777777" w:rsidR="00F30EA3" w:rsidRPr="000A1082" w:rsidRDefault="00F30EA3">
      <w:r w:rsidRPr="000A1082">
        <w:rPr>
          <w:rFonts w:ascii="Liberation Serif" w:eastAsia="DejaVu Sans" w:hAnsi="Liberation Serif" w:cs="DejaVu Sans"/>
          <w:kern w:val="0"/>
          <w:sz w:val="24"/>
          <w:szCs w:val="24"/>
          <w:lang w:bidi="en-US"/>
        </w:rPr>
        <w:t>Ok but this calls for a modification of the manuscript.</w:t>
      </w:r>
    </w:p>
  </w:comment>
  <w:comment w:id="788" w:author="Michel Lang" w:date="2024-05-02T14:17:00Z" w:initials="ML">
    <w:p w14:paraId="0A83B4EA" w14:textId="462D7FFC" w:rsidR="003E1F2C" w:rsidRPr="000A1082" w:rsidRDefault="003E1F2C">
      <w:pPr>
        <w:pStyle w:val="Commentaire"/>
      </w:pPr>
      <w:r w:rsidRPr="000A1082">
        <w:rPr>
          <w:rStyle w:val="Marquedecommentaire"/>
        </w:rPr>
        <w:annotationRef/>
      </w:r>
      <w:r w:rsidRPr="000A1082">
        <w:t xml:space="preserve">Non, </w:t>
      </w:r>
      <w:proofErr w:type="spellStart"/>
      <w:r w:rsidRPr="000A1082">
        <w:t>cela</w:t>
      </w:r>
      <w:proofErr w:type="spellEnd"/>
      <w:r w:rsidRPr="000A1082">
        <w:t xml:space="preserve"> a </w:t>
      </w:r>
      <w:proofErr w:type="spellStart"/>
      <w:r w:rsidRPr="000A1082">
        <w:t>été</w:t>
      </w:r>
      <w:proofErr w:type="spellEnd"/>
      <w:r w:rsidRPr="000A1082">
        <w:t xml:space="preserve"> fait dans </w:t>
      </w:r>
      <w:proofErr w:type="spellStart"/>
      <w:r w:rsidRPr="000A1082">
        <w:t>l’article</w:t>
      </w:r>
      <w:proofErr w:type="spellEnd"/>
      <w:r w:rsidRPr="000A1082">
        <w:t xml:space="preserve"> avec au </w:t>
      </w:r>
      <w:proofErr w:type="spellStart"/>
      <w:r w:rsidRPr="000A1082">
        <w:t>départ</w:t>
      </w:r>
      <w:proofErr w:type="spellEnd"/>
      <w:r w:rsidRPr="000A1082">
        <w:t xml:space="preserve"> prior large (section 5.2) et ensuite prior </w:t>
      </w:r>
      <w:proofErr w:type="spellStart"/>
      <w:r w:rsidRPr="000A1082">
        <w:t>affiné</w:t>
      </w:r>
      <w:proofErr w:type="spellEnd"/>
      <w:r w:rsidRPr="000A1082">
        <w:t xml:space="preserve"> (section 5.3). Je propose de citer la </w:t>
      </w:r>
      <w:proofErr w:type="spellStart"/>
      <w:r w:rsidRPr="000A1082">
        <w:t>référence</w:t>
      </w:r>
      <w:proofErr w:type="spellEnd"/>
      <w:r w:rsidRPr="000A1082">
        <w:t xml:space="preserve"> sur « </w:t>
      </w:r>
      <w:r w:rsidRPr="000A1082">
        <w:rPr>
          <w:rFonts w:ascii="Arial" w:hAnsi="Arial" w:cs="Arial"/>
        </w:rPr>
        <w:t>METHODS FOR ELICITING INFORMATIVE PRIOR DISTRIBUTIONS: A CRITICAL REVIEW »</w:t>
      </w:r>
    </w:p>
  </w:comment>
  <w:comment w:id="909" w:author="Auteur inconnu" w:date="2024-05-02T11:01:00Z" w:initials="">
    <w:p w14:paraId="0F4D3A89" w14:textId="77777777" w:rsidR="00F30EA3" w:rsidRPr="000A1082" w:rsidRDefault="00F30EA3">
      <w:r w:rsidRPr="000A1082">
        <w:rPr>
          <w:rFonts w:ascii="Calibri" w:eastAsia="Calibri" w:hAnsi="Calibri"/>
          <w:sz w:val="20"/>
        </w:rPr>
        <w:t>I don’t think this word exists. media coverage?</w:t>
      </w:r>
    </w:p>
  </w:comment>
  <w:comment w:id="921" w:author="Jerome Le-Coz" w:date="2024-05-01T07:27:00Z" w:initials="JL">
    <w:p w14:paraId="20CB454E" w14:textId="77777777" w:rsidR="00F30EA3" w:rsidRPr="000A1082" w:rsidRDefault="00F30EA3">
      <w:r w:rsidRPr="000A1082">
        <w:rPr>
          <w:rFonts w:ascii="Liberation Serif" w:eastAsia="DejaVu Sans" w:hAnsi="Liberation Serif" w:cs="DejaVu Sans"/>
          <w:kern w:val="0"/>
          <w:sz w:val="24"/>
          <w:szCs w:val="24"/>
          <w:lang w:bidi="en-US"/>
        </w:rPr>
        <w:t>Challenged?</w:t>
      </w:r>
    </w:p>
  </w:comment>
  <w:comment w:id="930" w:author="Michel Lang" w:date="2024-05-02T14:41:00Z" w:initials="ML">
    <w:p w14:paraId="0A971874" w14:textId="37A185EF" w:rsidR="00522FC7" w:rsidRDefault="00522FC7">
      <w:pPr>
        <w:pStyle w:val="Commentaire"/>
      </w:pPr>
      <w:r w:rsidRPr="000A1082">
        <w:rPr>
          <w:rStyle w:val="Marquedecommentaire"/>
        </w:rPr>
        <w:annotationRef/>
      </w:r>
      <w:r w:rsidRPr="000A1082">
        <w:t>A RAJOUTER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69D5853" w15:done="1"/>
  <w15:commentEx w15:paraId="6D525878" w15:done="1"/>
  <w15:commentEx w15:paraId="5328FAA7" w15:done="1"/>
  <w15:commentEx w15:paraId="6624B221" w15:done="1"/>
  <w15:commentEx w15:paraId="28D2978C" w15:done="1"/>
  <w15:commentEx w15:paraId="2902B721" w15:done="1"/>
  <w15:commentEx w15:paraId="0B4F70D0" w15:done="1"/>
  <w15:commentEx w15:paraId="683823FC" w15:done="0"/>
  <w15:commentEx w15:paraId="6494562B" w15:done="1"/>
  <w15:commentEx w15:paraId="57D2EFCE" w15:done="1"/>
  <w15:commentEx w15:paraId="29BA8F75" w15:done="1"/>
  <w15:commentEx w15:paraId="463D9877" w15:done="1"/>
  <w15:commentEx w15:paraId="751E3B31" w15:done="0"/>
  <w15:commentEx w15:paraId="65C0842F" w15:done="0"/>
  <w15:commentEx w15:paraId="23D1AFC7" w15:done="0"/>
  <w15:commentEx w15:paraId="3E512B34" w15:done="0"/>
  <w15:commentEx w15:paraId="5A81C47A" w15:done="0"/>
  <w15:commentEx w15:paraId="4AF32F6C" w15:done="1"/>
  <w15:commentEx w15:paraId="6E6F31A6" w15:done="1"/>
  <w15:commentEx w15:paraId="3A7FFEDF" w15:done="0"/>
  <w15:commentEx w15:paraId="3AD0B154" w15:done="1"/>
  <w15:commentEx w15:paraId="09D09A1D" w15:done="1"/>
  <w15:commentEx w15:paraId="22B4FD6A" w15:done="1"/>
  <w15:commentEx w15:paraId="146A8BCD" w15:done="0"/>
  <w15:commentEx w15:paraId="503F0809" w15:done="1"/>
  <w15:commentEx w15:paraId="5DF70971" w15:done="0"/>
  <w15:commentEx w15:paraId="1D242933" w15:done="1"/>
  <w15:commentEx w15:paraId="0A83B4EA" w15:done="1"/>
  <w15:commentEx w15:paraId="0F4D3A89" w15:done="1"/>
  <w15:commentEx w15:paraId="20CB454E" w15:done="1"/>
  <w15:commentEx w15:paraId="0A97187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69D5853" w16cid:durableId="684E07D1"/>
  <w16cid:commentId w16cid:paraId="6D525878" w16cid:durableId="533074E5"/>
  <w16cid:commentId w16cid:paraId="5328FAA7" w16cid:durableId="6C9929D2"/>
  <w16cid:commentId w16cid:paraId="6624B221" w16cid:durableId="3906D09C"/>
  <w16cid:commentId w16cid:paraId="28D2978C" w16cid:durableId="0194114B"/>
  <w16cid:commentId w16cid:paraId="2902B721" w16cid:durableId="724D3CF5"/>
  <w16cid:commentId w16cid:paraId="0B4F70D0" w16cid:durableId="6AB87762"/>
  <w16cid:commentId w16cid:paraId="683823FC" w16cid:durableId="20E9C7DB"/>
  <w16cid:commentId w16cid:paraId="6494562B" w16cid:durableId="66E59647"/>
  <w16cid:commentId w16cid:paraId="57D2EFCE" w16cid:durableId="57305FF6"/>
  <w16cid:commentId w16cid:paraId="29BA8F75" w16cid:durableId="4764F8D0"/>
  <w16cid:commentId w16cid:paraId="463D9877" w16cid:durableId="546D697C"/>
  <w16cid:commentId w16cid:paraId="751E3B31" w16cid:durableId="2C1E8C89"/>
  <w16cid:commentId w16cid:paraId="65C0842F" w16cid:durableId="1A91841D"/>
  <w16cid:commentId w16cid:paraId="23D1AFC7" w16cid:durableId="211CF972"/>
  <w16cid:commentId w16cid:paraId="3E512B34" w16cid:durableId="1E7AAAC4"/>
  <w16cid:commentId w16cid:paraId="5A81C47A" w16cid:durableId="6320DB9A"/>
  <w16cid:commentId w16cid:paraId="4AF32F6C" w16cid:durableId="6A4A5E29"/>
  <w16cid:commentId w16cid:paraId="6E6F31A6" w16cid:durableId="648D7E1B"/>
  <w16cid:commentId w16cid:paraId="3A7FFEDF" w16cid:durableId="1FD4429F"/>
  <w16cid:commentId w16cid:paraId="3AD0B154" w16cid:durableId="24BFB787"/>
  <w16cid:commentId w16cid:paraId="09D09A1D" w16cid:durableId="34FE0DFF"/>
  <w16cid:commentId w16cid:paraId="22B4FD6A" w16cid:durableId="347DDDE3"/>
  <w16cid:commentId w16cid:paraId="146A8BCD" w16cid:durableId="48AE59B7"/>
  <w16cid:commentId w16cid:paraId="503F0809" w16cid:durableId="50BF4B80"/>
  <w16cid:commentId w16cid:paraId="5DF70971" w16cid:durableId="269942AF"/>
  <w16cid:commentId w16cid:paraId="1D242933" w16cid:durableId="6C41BB90"/>
  <w16cid:commentId w16cid:paraId="0A83B4EA" w16cid:durableId="7106B0FE"/>
  <w16cid:commentId w16cid:paraId="0F4D3A89" w16cid:durableId="175A8280"/>
  <w16cid:commentId w16cid:paraId="20CB454E" w16cid:durableId="7CA2AD36"/>
  <w16cid:commentId w16cid:paraId="0A971874" w16cid:durableId="3D15C1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TimesNewRomanPS-Italic">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MS Gothic"/>
    <w:panose1 w:val="00000000000000000000"/>
    <w:charset w:val="80"/>
    <w:family w:val="auto"/>
    <w:notTrueType/>
    <w:pitch w:val="default"/>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thieu Lucas">
    <w15:presenceInfo w15:providerId="AD" w15:userId="S::mathieu.lucas@etu.unice.fr::d5ff384c-3323-4e0b-8b98-4db5dd908e13"/>
  </w15:person>
  <w15:person w15:author="Michel Lang">
    <w15:presenceInfo w15:providerId="AD" w15:userId="S-1-5-21-3569255166-3711921035-3486062074-3009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948"/>
    <w:rsid w:val="00064B6B"/>
    <w:rsid w:val="000A1082"/>
    <w:rsid w:val="00140F8B"/>
    <w:rsid w:val="00187E32"/>
    <w:rsid w:val="001D0F84"/>
    <w:rsid w:val="001F3C86"/>
    <w:rsid w:val="0023273A"/>
    <w:rsid w:val="002E2892"/>
    <w:rsid w:val="003B71B5"/>
    <w:rsid w:val="003E1F2C"/>
    <w:rsid w:val="003E6E8C"/>
    <w:rsid w:val="00463A92"/>
    <w:rsid w:val="004C47F9"/>
    <w:rsid w:val="004F3989"/>
    <w:rsid w:val="00522FC7"/>
    <w:rsid w:val="005C1D8D"/>
    <w:rsid w:val="00604704"/>
    <w:rsid w:val="00611987"/>
    <w:rsid w:val="006226C6"/>
    <w:rsid w:val="00704948"/>
    <w:rsid w:val="00757C82"/>
    <w:rsid w:val="007B19B2"/>
    <w:rsid w:val="0081736E"/>
    <w:rsid w:val="008D1B71"/>
    <w:rsid w:val="0092381B"/>
    <w:rsid w:val="00A81C83"/>
    <w:rsid w:val="00AC36EA"/>
    <w:rsid w:val="00B65112"/>
    <w:rsid w:val="00BF1BAB"/>
    <w:rsid w:val="00D576C3"/>
    <w:rsid w:val="00DF334A"/>
    <w:rsid w:val="00E01B82"/>
    <w:rsid w:val="00E83C7E"/>
    <w:rsid w:val="00F30EA3"/>
    <w:rsid w:val="00F61C06"/>
    <w:rsid w:val="00FA3B69"/>
    <w:rsid w:val="00FE767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C057"/>
  <w15:docId w15:val="{D425535F-015A-4E3D-9C95-632A30D4B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lang w:val="en-GB"/>
    </w:rPr>
  </w:style>
  <w:style w:type="paragraph" w:styleId="Titre1">
    <w:name w:val="heading 1"/>
    <w:basedOn w:val="Normal"/>
    <w:next w:val="Normal"/>
    <w:link w:val="Titre1Car"/>
    <w:uiPriority w:val="9"/>
    <w:qFormat/>
    <w:rsid w:val="00143A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E1F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43AD3"/>
    <w:rPr>
      <w:rFonts w:asciiTheme="majorHAnsi" w:eastAsiaTheme="majorEastAsia" w:hAnsiTheme="majorHAnsi" w:cstheme="majorBidi"/>
      <w:color w:val="2F5496" w:themeColor="accent1" w:themeShade="BF"/>
      <w:sz w:val="32"/>
      <w:szCs w:val="32"/>
    </w:rPr>
  </w:style>
  <w:style w:type="character" w:customStyle="1" w:styleId="LienInternet">
    <w:name w:val="Lien Internet"/>
    <w:basedOn w:val="Policepardfaut"/>
    <w:uiPriority w:val="99"/>
    <w:unhideWhenUsed/>
    <w:rsid w:val="001B36D4"/>
    <w:rPr>
      <w:color w:val="0563C1" w:themeColor="hyperlink"/>
      <w:u w:val="single"/>
    </w:rPr>
  </w:style>
  <w:style w:type="character" w:customStyle="1" w:styleId="Mentionnonrsolue1">
    <w:name w:val="Mention non résolue1"/>
    <w:basedOn w:val="Policepardfaut"/>
    <w:uiPriority w:val="99"/>
    <w:semiHidden/>
    <w:unhideWhenUsed/>
    <w:qFormat/>
    <w:rsid w:val="001B36D4"/>
    <w:rPr>
      <w:color w:val="605E5C"/>
      <w:shd w:val="clear" w:color="auto" w:fill="E1DFDD"/>
    </w:rPr>
  </w:style>
  <w:style w:type="character" w:customStyle="1" w:styleId="Style1Car">
    <w:name w:val="Style1 Car"/>
    <w:basedOn w:val="Policepardfaut"/>
    <w:link w:val="Style1"/>
    <w:qFormat/>
    <w:rsid w:val="00632CA3"/>
    <w:rPr>
      <w:rFonts w:ascii="Times New Roman" w:eastAsia="Times New Roman" w:hAnsi="Times New Roman" w:cs="Times New Roman"/>
      <w:color w:val="00000A"/>
      <w:sz w:val="24"/>
      <w:szCs w:val="24"/>
      <w:lang w:eastAsia="fr-FR"/>
    </w:rPr>
  </w:style>
  <w:style w:type="character" w:customStyle="1" w:styleId="TextedebullesCar">
    <w:name w:val="Texte de bulles Car"/>
    <w:basedOn w:val="Policepardfaut"/>
    <w:link w:val="Textedebulles"/>
    <w:uiPriority w:val="99"/>
    <w:semiHidden/>
    <w:qFormat/>
    <w:rsid w:val="005F714F"/>
    <w:rPr>
      <w:rFonts w:ascii="Segoe UI" w:hAnsi="Segoe UI" w:cs="Segoe UI"/>
      <w:sz w:val="18"/>
      <w:szCs w:val="18"/>
    </w:rPr>
  </w:style>
  <w:style w:type="character" w:styleId="Marquedecommentaire">
    <w:name w:val="annotation reference"/>
    <w:basedOn w:val="Policepardfaut"/>
    <w:uiPriority w:val="99"/>
    <w:semiHidden/>
    <w:unhideWhenUsed/>
    <w:qFormat/>
    <w:rsid w:val="005F714F"/>
    <w:rPr>
      <w:sz w:val="16"/>
      <w:szCs w:val="16"/>
    </w:rPr>
  </w:style>
  <w:style w:type="character" w:customStyle="1" w:styleId="CommentaireCar">
    <w:name w:val="Commentaire Car"/>
    <w:basedOn w:val="Policepardfaut"/>
    <w:link w:val="Commentaire"/>
    <w:uiPriority w:val="99"/>
    <w:semiHidden/>
    <w:qFormat/>
    <w:rsid w:val="005F714F"/>
    <w:rPr>
      <w:sz w:val="20"/>
      <w:szCs w:val="20"/>
    </w:rPr>
  </w:style>
  <w:style w:type="character" w:customStyle="1" w:styleId="ObjetducommentaireCar">
    <w:name w:val="Objet du commentaire Car"/>
    <w:basedOn w:val="CommentaireCar"/>
    <w:link w:val="Objetducommentaire"/>
    <w:uiPriority w:val="99"/>
    <w:semiHidden/>
    <w:qFormat/>
    <w:rsid w:val="005F714F"/>
    <w:rPr>
      <w:b/>
      <w:bCs/>
      <w:sz w:val="20"/>
      <w:szCs w:val="20"/>
    </w:rPr>
  </w:style>
  <w:style w:type="character" w:customStyle="1" w:styleId="LienInternetvisit">
    <w:name w:val="Lien Internet visité"/>
    <w:rPr>
      <w:color w:val="800000"/>
      <w:u w:val="single"/>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unhideWhenUsed/>
    <w:qFormat/>
    <w:rsid w:val="00775061"/>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Sansinterligne">
    <w:name w:val="No Spacing"/>
    <w:uiPriority w:val="1"/>
    <w:qFormat/>
    <w:rsid w:val="00077DDF"/>
    <w:rPr>
      <w:sz w:val="22"/>
    </w:rPr>
  </w:style>
  <w:style w:type="paragraph" w:customStyle="1" w:styleId="Style1">
    <w:name w:val="Style1"/>
    <w:basedOn w:val="Normal"/>
    <w:link w:val="Style1Car"/>
    <w:qFormat/>
    <w:rsid w:val="00632CA3"/>
    <w:pPr>
      <w:spacing w:after="120" w:line="288" w:lineRule="auto"/>
      <w:jc w:val="both"/>
    </w:pPr>
    <w:rPr>
      <w:rFonts w:ascii="Times New Roman" w:eastAsia="Times New Roman" w:hAnsi="Times New Roman" w:cs="Times New Roman"/>
      <w:color w:val="00000A"/>
      <w:sz w:val="24"/>
      <w:szCs w:val="24"/>
      <w:lang w:eastAsia="fr-FR"/>
    </w:rPr>
  </w:style>
  <w:style w:type="paragraph" w:styleId="Textedebulles">
    <w:name w:val="Balloon Text"/>
    <w:basedOn w:val="Normal"/>
    <w:link w:val="TextedebullesCar"/>
    <w:uiPriority w:val="99"/>
    <w:semiHidden/>
    <w:unhideWhenUsed/>
    <w:qFormat/>
    <w:rsid w:val="005F714F"/>
    <w:pPr>
      <w:spacing w:after="0" w:line="240" w:lineRule="auto"/>
    </w:pPr>
    <w:rPr>
      <w:rFonts w:ascii="Segoe UI" w:hAnsi="Segoe UI" w:cs="Segoe UI"/>
      <w:sz w:val="18"/>
      <w:szCs w:val="18"/>
    </w:rPr>
  </w:style>
  <w:style w:type="paragraph" w:styleId="Commentaire">
    <w:name w:val="annotation text"/>
    <w:basedOn w:val="Normal"/>
    <w:link w:val="CommentaireCar"/>
    <w:uiPriority w:val="99"/>
    <w:semiHidden/>
    <w:unhideWhenUsed/>
    <w:qFormat/>
    <w:rsid w:val="005F714F"/>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5F714F"/>
    <w:rPr>
      <w:b/>
      <w:bCs/>
    </w:rPr>
  </w:style>
  <w:style w:type="table" w:styleId="Grilledutableau">
    <w:name w:val="Table Grid"/>
    <w:basedOn w:val="TableauNormal"/>
    <w:uiPriority w:val="39"/>
    <w:rsid w:val="00093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226C6"/>
    <w:rPr>
      <w:color w:val="0563C1" w:themeColor="hyperlink"/>
      <w:u w:val="single"/>
    </w:rPr>
  </w:style>
  <w:style w:type="character" w:customStyle="1" w:styleId="typography-modulelvnit">
    <w:name w:val="typography-module__lvnit"/>
    <w:basedOn w:val="Policepardfaut"/>
    <w:rsid w:val="003E1F2C"/>
  </w:style>
  <w:style w:type="character" w:styleId="Accentuation">
    <w:name w:val="Emphasis"/>
    <w:basedOn w:val="Policepardfaut"/>
    <w:uiPriority w:val="20"/>
    <w:qFormat/>
    <w:rsid w:val="003E1F2C"/>
    <w:rPr>
      <w:i/>
      <w:iCs/>
    </w:rPr>
  </w:style>
  <w:style w:type="character" w:customStyle="1" w:styleId="Titre2Car">
    <w:name w:val="Titre 2 Car"/>
    <w:basedOn w:val="Policepardfaut"/>
    <w:link w:val="Titre2"/>
    <w:uiPriority w:val="9"/>
    <w:rsid w:val="003E1F2C"/>
    <w:rPr>
      <w:rFonts w:asciiTheme="majorHAnsi" w:eastAsiaTheme="majorEastAsia" w:hAnsiTheme="majorHAnsi" w:cstheme="majorBidi"/>
      <w:color w:val="2F5496" w:themeColor="accent1" w:themeShade="BF"/>
      <w:sz w:val="26"/>
      <w:szCs w:val="26"/>
    </w:rPr>
  </w:style>
  <w:style w:type="character" w:customStyle="1" w:styleId="highlight-moduleako5d">
    <w:name w:val="highlight-module__ako5d"/>
    <w:basedOn w:val="Policepardfaut"/>
    <w:rsid w:val="003E1F2C"/>
  </w:style>
  <w:style w:type="paragraph" w:styleId="Rvision">
    <w:name w:val="Revision"/>
    <w:hidden/>
    <w:uiPriority w:val="99"/>
    <w:semiHidden/>
    <w:rsid w:val="00BF1BAB"/>
    <w:pPr>
      <w:suppressAutoHyphens w:val="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54031">
      <w:bodyDiv w:val="1"/>
      <w:marLeft w:val="0"/>
      <w:marRight w:val="0"/>
      <w:marTop w:val="0"/>
      <w:marBottom w:val="0"/>
      <w:divBdr>
        <w:top w:val="none" w:sz="0" w:space="0" w:color="auto"/>
        <w:left w:val="none" w:sz="0" w:space="0" w:color="auto"/>
        <w:bottom w:val="none" w:sz="0" w:space="0" w:color="auto"/>
        <w:right w:val="none" w:sz="0" w:space="0" w:color="auto"/>
      </w:divBdr>
      <w:divsChild>
        <w:div w:id="1381784480">
          <w:marLeft w:val="0"/>
          <w:marRight w:val="0"/>
          <w:marTop w:val="0"/>
          <w:marBottom w:val="0"/>
          <w:divBdr>
            <w:top w:val="none" w:sz="0" w:space="0" w:color="auto"/>
            <w:left w:val="none" w:sz="0" w:space="0" w:color="auto"/>
            <w:bottom w:val="none" w:sz="0" w:space="0" w:color="auto"/>
            <w:right w:val="none" w:sz="0" w:space="0" w:color="auto"/>
          </w:divBdr>
        </w:div>
      </w:divsChild>
    </w:div>
    <w:div w:id="1353142397">
      <w:bodyDiv w:val="1"/>
      <w:marLeft w:val="0"/>
      <w:marRight w:val="0"/>
      <w:marTop w:val="0"/>
      <w:marBottom w:val="0"/>
      <w:divBdr>
        <w:top w:val="none" w:sz="0" w:space="0" w:color="auto"/>
        <w:left w:val="none" w:sz="0" w:space="0" w:color="auto"/>
        <w:bottom w:val="none" w:sz="0" w:space="0" w:color="auto"/>
        <w:right w:val="none" w:sz="0" w:space="0" w:color="auto"/>
      </w:divBdr>
    </w:div>
    <w:div w:id="2076395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12.07090"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3B107-F4CE-4A51-8552-81DB26410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6</Pages>
  <Words>2764</Words>
  <Characters>15208</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IRSTEA</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Lucas</dc:creator>
  <dc:description/>
  <cp:lastModifiedBy>Mathieu Lucas</cp:lastModifiedBy>
  <cp:revision>20</cp:revision>
  <cp:lastPrinted>2024-05-03T13:36:00Z</cp:lastPrinted>
  <dcterms:created xsi:type="dcterms:W3CDTF">2024-05-02T09:39:00Z</dcterms:created>
  <dcterms:modified xsi:type="dcterms:W3CDTF">2024-05-03T13:37:00Z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zotero-version="6.0.36"&gt;&lt;session id="xbm0IgsW"/&gt;&lt;style id="http://www.zotero.org/styles/3-biotech" hasBibliography="1" bibliographyStyleHasBeenSet="0"/&gt;&lt;prefs&gt;&lt;pref name="fieldType" value="Field"/&gt;&lt;/prefs&gt;&lt;/data&gt;</vt:lpwstr>
  </property>
</Properties>
</file>