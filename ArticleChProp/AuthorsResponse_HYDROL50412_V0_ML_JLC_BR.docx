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8D8F7" w14:textId="77777777" w:rsidR="00116F99" w:rsidRDefault="002475C4">
      <w:pPr>
        <w:rPr>
          <w:b/>
          <w:bCs/>
          <w:sz w:val="28"/>
          <w:szCs w:val="28"/>
          <w:lang w:val="en-GB"/>
        </w:rPr>
      </w:pPr>
      <w:r>
        <w:rPr>
          <w:b/>
          <w:bCs/>
          <w:sz w:val="28"/>
          <w:szCs w:val="28"/>
          <w:lang w:val="en-GB"/>
        </w:rPr>
        <w:t xml:space="preserve">Are historical stage records useful to decrease the uncertainty of flood frequency </w:t>
      </w:r>
      <w:r w:rsidR="006A6A3E">
        <w:rPr>
          <w:b/>
          <w:bCs/>
          <w:sz w:val="28"/>
          <w:szCs w:val="28"/>
          <w:lang w:val="en-GB"/>
        </w:rPr>
        <w:t xml:space="preserve">analysis? </w:t>
      </w:r>
      <w:r>
        <w:rPr>
          <w:b/>
          <w:bCs/>
          <w:sz w:val="28"/>
          <w:szCs w:val="28"/>
          <w:lang w:val="en-GB"/>
        </w:rPr>
        <w:t>A 200-year long case study</w:t>
      </w:r>
    </w:p>
    <w:p w14:paraId="36FC24C8" w14:textId="35250E8D" w:rsidR="00116F99" w:rsidRDefault="002475C4" w:rsidP="00635C39">
      <w:pPr>
        <w:pStyle w:val="Sansinterligne"/>
        <w:rPr>
          <w:lang w:val="en-US"/>
        </w:rPr>
      </w:pPr>
      <w:r>
        <w:rPr>
          <w:lang w:val="en-US"/>
        </w:rPr>
        <w:t xml:space="preserve">Mathieu LUCAS, Benjamin RENARD, Jerome LE COZ, Michel LANG, Antoine BARD, and Gilles PIERREFEU </w:t>
      </w:r>
    </w:p>
    <w:p w14:paraId="021BECF1" w14:textId="77777777" w:rsidR="00116F99" w:rsidRDefault="002475C4">
      <w:pPr>
        <w:rPr>
          <w:sz w:val="23"/>
          <w:szCs w:val="23"/>
          <w:lang w:val="en-GB"/>
        </w:rPr>
      </w:pPr>
      <w:r>
        <w:rPr>
          <w:b/>
          <w:bCs/>
          <w:sz w:val="23"/>
          <w:szCs w:val="23"/>
          <w:lang w:val="en-GB"/>
        </w:rPr>
        <w:t>Peer Review for Journal of Hydrology - Manuscript ID HYDROL50412</w:t>
      </w:r>
    </w:p>
    <w:p w14:paraId="045D9CB1" w14:textId="77777777" w:rsidR="00116F99" w:rsidRDefault="002475C4">
      <w:pPr>
        <w:pStyle w:val="Titre1"/>
        <w:rPr>
          <w:lang w:val="en-GB"/>
        </w:rPr>
      </w:pPr>
      <w:del w:id="0" w:author="Auteur inconnu" w:date="2023-06-01T15:07:00Z">
        <w:r>
          <w:rPr>
            <w:lang w:val="en-GB"/>
          </w:rPr>
          <w:delText>Answer</w:delText>
        </w:r>
      </w:del>
      <w:ins w:id="1" w:author="Auteur inconnu" w:date="2023-06-01T15:07:00Z">
        <w:r>
          <w:rPr>
            <w:lang w:val="en-GB"/>
          </w:rPr>
          <w:t>Response</w:t>
        </w:r>
      </w:ins>
      <w:r>
        <w:rPr>
          <w:lang w:val="en-GB"/>
        </w:rPr>
        <w:t xml:space="preserve"> of the authors</w:t>
      </w:r>
    </w:p>
    <w:p w14:paraId="1650DC31" w14:textId="77777777" w:rsidR="00116F99" w:rsidRDefault="002475C4">
      <w:pPr>
        <w:jc w:val="both"/>
        <w:rPr>
          <w:del w:id="2" w:author="Michel Lang" w:date="2023-05-25T09:50:00Z"/>
          <w:color w:val="00B0F0"/>
          <w:lang w:val="en-US"/>
        </w:rPr>
      </w:pPr>
      <w:del w:id="3" w:author="Michel Lang" w:date="2023-05-25T09:50:00Z">
        <w:r>
          <w:rPr>
            <w:color w:val="FF0000"/>
            <w:lang w:val="en-GB"/>
          </w:rPr>
          <w:delText xml:space="preserve">Blabla d’intro : merci pour votre review très sympathique. </w:delText>
        </w:r>
        <w:r>
          <w:rPr>
            <w:color w:val="FF0000"/>
          </w:rPr>
          <w:delText>Les modifications sont détaillées ci-dessous pour les remarques de chacuns des deux reviewers</w:delText>
        </w:r>
      </w:del>
    </w:p>
    <w:p w14:paraId="371BFC83" w14:textId="784C8A13" w:rsidR="00116F99" w:rsidRDefault="002475C4">
      <w:pPr>
        <w:jc w:val="both"/>
        <w:rPr>
          <w:color w:val="00B0F0"/>
          <w:lang w:val="en-US"/>
        </w:rPr>
      </w:pPr>
      <w:r>
        <w:rPr>
          <w:color w:val="00B0F0"/>
          <w:lang w:val="en-US"/>
        </w:rPr>
        <w:t xml:space="preserve">We are thankful to the Associate Editor and the reviewers for their appreciation and understanding of our work. Please find below </w:t>
      </w:r>
      <w:r>
        <w:rPr>
          <w:color w:val="000000" w:themeColor="text1"/>
          <w:lang w:val="en-US"/>
        </w:rPr>
        <w:t xml:space="preserve">in black the comments of the two referees </w:t>
      </w:r>
      <w:r>
        <w:rPr>
          <w:color w:val="00B0F0"/>
          <w:lang w:val="en-US"/>
        </w:rPr>
        <w:t>and in blue our answers.</w:t>
      </w:r>
      <w:r w:rsidR="00B32FFC">
        <w:rPr>
          <w:color w:val="00B0F0"/>
          <w:lang w:val="en-US"/>
        </w:rPr>
        <w:t xml:space="preserve"> Line numbers corresponds to the document “</w:t>
      </w:r>
      <w:r w:rsidR="00B32FFC" w:rsidRPr="00B32FFC">
        <w:rPr>
          <w:color w:val="00B0F0"/>
          <w:lang w:val="en-US"/>
        </w:rPr>
        <w:t>HYDROL50412_RevisedManuscript</w:t>
      </w:r>
      <w:r w:rsidR="00B32FFC">
        <w:rPr>
          <w:color w:val="00B0F0"/>
          <w:lang w:val="en-US"/>
        </w:rPr>
        <w:t>.pdf”. You can also find a document with tracked changes (in red)</w:t>
      </w:r>
      <w:bookmarkStart w:id="4" w:name="_GoBack"/>
      <w:bookmarkEnd w:id="4"/>
      <w:r w:rsidR="00B32FFC">
        <w:rPr>
          <w:color w:val="00B0F0"/>
          <w:lang w:val="en-US"/>
        </w:rPr>
        <w:t xml:space="preserve"> into the new submission (“</w:t>
      </w:r>
      <w:r w:rsidR="00B32FFC" w:rsidRPr="00B32FFC">
        <w:rPr>
          <w:color w:val="00B0F0"/>
          <w:lang w:val="en-US"/>
        </w:rPr>
        <w:t>HYDROL50412_</w:t>
      </w:r>
      <w:r w:rsidR="00B32FFC">
        <w:rPr>
          <w:color w:val="00B0F0"/>
          <w:lang w:val="en-US"/>
        </w:rPr>
        <w:t>TrackedChanges</w:t>
      </w:r>
      <w:r w:rsidR="00B32FFC" w:rsidRPr="00B32FFC">
        <w:rPr>
          <w:color w:val="00B0F0"/>
          <w:lang w:val="en-US"/>
        </w:rPr>
        <w:t>Manuscript</w:t>
      </w:r>
      <w:r w:rsidR="00B32FFC">
        <w:rPr>
          <w:color w:val="00B0F0"/>
          <w:lang w:val="en-US"/>
        </w:rPr>
        <w:t>.pdf</w:t>
      </w:r>
      <w:r w:rsidR="00B32FFC">
        <w:rPr>
          <w:color w:val="00B0F0"/>
          <w:lang w:val="en-US"/>
        </w:rPr>
        <w:t>”)</w:t>
      </w:r>
    </w:p>
    <w:p w14:paraId="47B30B70" w14:textId="77777777" w:rsidR="00116F99" w:rsidRDefault="00116F99">
      <w:pPr>
        <w:rPr>
          <w:color w:val="FF0000"/>
          <w:lang w:val="en-US"/>
        </w:rPr>
      </w:pPr>
    </w:p>
    <w:p w14:paraId="3ACAA1C0" w14:textId="77777777" w:rsidR="00116F99" w:rsidRDefault="002475C4">
      <w:pPr>
        <w:rPr>
          <w:del w:id="5" w:author="Michel Lang" w:date="2023-05-25T09:51:00Z"/>
          <w:lang w:val="en-US"/>
        </w:rPr>
      </w:pPr>
      <w:del w:id="6" w:author="Michel Lang" w:date="2023-05-25T09:51:00Z">
        <w:r>
          <w:rPr>
            <w:lang w:val="en-US"/>
          </w:rPr>
          <w:delText xml:space="preserve">Mathieu : </w:delText>
        </w:r>
      </w:del>
    </w:p>
    <w:p w14:paraId="0AAC2955" w14:textId="77777777" w:rsidR="00116F99" w:rsidRDefault="002475C4">
      <w:pPr>
        <w:rPr>
          <w:del w:id="7" w:author="Michel Lang" w:date="2023-05-25T09:51:00Z"/>
          <w:lang w:val="en-US"/>
        </w:rPr>
      </w:pPr>
      <w:del w:id="8" w:author="Michel Lang" w:date="2023-05-25T09:51:00Z">
        <w:r>
          <w:rPr>
            <w:lang w:val="en-US"/>
          </w:rPr>
          <w:delText xml:space="preserve">Dans ce doc, les remarques des reviewers sont en noir, notre réponse est en </w:delText>
        </w:r>
        <w:r>
          <w:rPr>
            <w:color w:val="00B0F0"/>
            <w:lang w:val="en-US"/>
          </w:rPr>
          <w:delText>bleu</w:delText>
        </w:r>
        <w:r>
          <w:rPr>
            <w:lang w:val="en-US"/>
          </w:rPr>
          <w:delText xml:space="preserve">, et mon commentaire perso est en </w:delText>
        </w:r>
        <w:r>
          <w:rPr>
            <w:color w:val="FF0000"/>
            <w:lang w:val="en-US"/>
          </w:rPr>
          <w:delText>rouge</w:delText>
        </w:r>
      </w:del>
    </w:p>
    <w:p w14:paraId="09BA488C" w14:textId="77777777" w:rsidR="00116F99" w:rsidRDefault="002475C4">
      <w:pPr>
        <w:rPr>
          <w:lang w:val="en-US"/>
        </w:rPr>
      </w:pPr>
      <w:r w:rsidRPr="00A7702C">
        <w:rPr>
          <w:lang w:val="en-GB"/>
          <w:rPrChange w:id="9" w:author="lucas mathieu" w:date="2023-06-01T16:18:00Z">
            <w:rPr/>
          </w:rPrChange>
        </w:rPr>
        <w:br w:type="page"/>
      </w:r>
    </w:p>
    <w:p w14:paraId="4A7DCBD8" w14:textId="77777777" w:rsidR="00116F99" w:rsidRDefault="002475C4">
      <w:pPr>
        <w:pStyle w:val="Titre1"/>
        <w:rPr>
          <w:sz w:val="40"/>
          <w:lang w:val="en-GB"/>
        </w:rPr>
      </w:pPr>
      <w:r>
        <w:rPr>
          <w:sz w:val="40"/>
          <w:lang w:val="en-GB"/>
        </w:rPr>
        <w:lastRenderedPageBreak/>
        <w:t>Reviewer #1 :</w:t>
      </w:r>
    </w:p>
    <w:p w14:paraId="57020505" w14:textId="77777777" w:rsidR="00116F99" w:rsidRDefault="002475C4">
      <w:pPr>
        <w:pStyle w:val="Default"/>
        <w:rPr>
          <w:sz w:val="23"/>
          <w:szCs w:val="23"/>
          <w:lang w:val="en-GB"/>
        </w:rPr>
      </w:pPr>
      <w:r>
        <w:rPr>
          <w:sz w:val="23"/>
          <w:szCs w:val="23"/>
          <w:lang w:val="en-GB"/>
        </w:rPr>
        <w:t xml:space="preserve">John England, Risk Management Center (RMC) </w:t>
      </w:r>
    </w:p>
    <w:p w14:paraId="03876BB5" w14:textId="77777777" w:rsidR="00116F99" w:rsidRDefault="002475C4">
      <w:pPr>
        <w:rPr>
          <w:sz w:val="23"/>
          <w:szCs w:val="23"/>
          <w:lang w:val="en-GB"/>
        </w:rPr>
      </w:pPr>
      <w:r>
        <w:fldChar w:fldCharType="begin"/>
      </w:r>
      <w:r w:rsidRPr="00A7702C">
        <w:rPr>
          <w:lang w:val="en-GB"/>
          <w:rPrChange w:id="10" w:author="lucas mathieu" w:date="2023-06-01T16:18:00Z">
            <w:rPr/>
          </w:rPrChange>
        </w:rPr>
        <w:instrText xml:space="preserve"> HYPERLINK "mailto:john.f.england@usace.army.mil" \h </w:instrText>
      </w:r>
      <w:r>
        <w:fldChar w:fldCharType="separate"/>
      </w:r>
      <w:r>
        <w:rPr>
          <w:rStyle w:val="LienInternet"/>
          <w:sz w:val="23"/>
          <w:szCs w:val="23"/>
          <w:lang w:val="en-GB"/>
        </w:rPr>
        <w:t>john.f.england@usace.army.mil</w:t>
      </w:r>
      <w:r>
        <w:rPr>
          <w:rStyle w:val="LienInternet"/>
          <w:sz w:val="23"/>
          <w:szCs w:val="23"/>
          <w:lang w:val="en-GB"/>
        </w:rPr>
        <w:fldChar w:fldCharType="end"/>
      </w:r>
      <w:r>
        <w:rPr>
          <w:sz w:val="23"/>
          <w:szCs w:val="23"/>
          <w:lang w:val="en-GB"/>
        </w:rPr>
        <w:t xml:space="preserve"> </w:t>
      </w:r>
    </w:p>
    <w:p w14:paraId="78171D3F" w14:textId="77777777" w:rsidR="00116F99" w:rsidRDefault="002475C4">
      <w:pPr>
        <w:pStyle w:val="Default"/>
        <w:rPr>
          <w:b/>
          <w:bCs/>
          <w:sz w:val="28"/>
          <w:szCs w:val="28"/>
          <w:lang w:val="en-GB"/>
        </w:rPr>
      </w:pPr>
      <w:r>
        <w:rPr>
          <w:b/>
          <w:bCs/>
          <w:sz w:val="28"/>
          <w:szCs w:val="28"/>
          <w:lang w:val="en-GB"/>
        </w:rPr>
        <w:t xml:space="preserve">Overall Summary Review Comments </w:t>
      </w:r>
    </w:p>
    <w:p w14:paraId="29C9F3CC" w14:textId="77777777" w:rsidR="00116F99" w:rsidRDefault="00116F99">
      <w:pPr>
        <w:pStyle w:val="Default"/>
        <w:rPr>
          <w:sz w:val="28"/>
          <w:szCs w:val="28"/>
          <w:lang w:val="en-GB"/>
        </w:rPr>
      </w:pPr>
    </w:p>
    <w:p w14:paraId="439AA0F7" w14:textId="77777777" w:rsidR="00116F99" w:rsidRDefault="002475C4">
      <w:pPr>
        <w:pStyle w:val="Sansinterligne"/>
        <w:rPr>
          <w:lang w:val="en-GB"/>
        </w:rPr>
      </w:pPr>
      <w:r>
        <w:rPr>
          <w:lang w:val="en-GB"/>
        </w:rPr>
        <w:t xml:space="preserve">This is an important and excellent paper that provides a case study illustrating the propagation of uncertainty from river stages to discharges, and to the flood frequency curve. The use of multi-period rating curves and illustrations of three sources of uncertainty for this unusually long stage record at Beaucaire (combined with Beaucaire Restitution) is appropriate. Demonstration of the total and streamflow uncertainty propagation in flood frequency estimation is novel. The work is appropriate for the Journal of Hydrology. I recommend the manuscript be published after minor revision. Some very minor (mostly editorial and comment) work is needed to improve the quality of the presentation (clarify some concepts/limitations, slight improvements to figures) as noted below. </w:t>
      </w:r>
    </w:p>
    <w:p w14:paraId="1E1E04FD" w14:textId="77777777" w:rsidR="00116F99" w:rsidRDefault="00116F99">
      <w:pPr>
        <w:pStyle w:val="Sansinterligne"/>
        <w:rPr>
          <w:lang w:val="en-GB"/>
        </w:rPr>
      </w:pPr>
    </w:p>
    <w:p w14:paraId="00B22EE9" w14:textId="77777777" w:rsidR="00116F99" w:rsidRDefault="002475C4">
      <w:pPr>
        <w:pStyle w:val="Default"/>
        <w:rPr>
          <w:b/>
          <w:bCs/>
          <w:sz w:val="28"/>
          <w:szCs w:val="28"/>
          <w:lang w:val="en-GB"/>
        </w:rPr>
      </w:pPr>
      <w:r>
        <w:rPr>
          <w:b/>
          <w:bCs/>
          <w:sz w:val="28"/>
          <w:szCs w:val="28"/>
          <w:lang w:val="en-GB"/>
        </w:rPr>
        <w:t xml:space="preserve">J. Hydrol Review Notes </w:t>
      </w:r>
    </w:p>
    <w:p w14:paraId="4EBE61AF" w14:textId="77777777" w:rsidR="00116F99" w:rsidRDefault="00116F99">
      <w:pPr>
        <w:pStyle w:val="Default"/>
        <w:rPr>
          <w:sz w:val="28"/>
          <w:szCs w:val="28"/>
          <w:lang w:val="en-GB"/>
        </w:rPr>
      </w:pPr>
    </w:p>
    <w:p w14:paraId="78B64386" w14:textId="77777777" w:rsidR="00116F99" w:rsidRDefault="002475C4">
      <w:pPr>
        <w:pStyle w:val="Sansinterligne"/>
        <w:jc w:val="both"/>
        <w:rPr>
          <w:rFonts w:cstheme="minorHAnsi"/>
          <w:lang w:val="en-GB"/>
        </w:rPr>
      </w:pPr>
      <w:r>
        <w:rPr>
          <w:rFonts w:cstheme="minorHAnsi"/>
          <w:lang w:val="en-GB"/>
        </w:rPr>
        <w:t xml:space="preserve">Attributes of Contribution </w:t>
      </w:r>
    </w:p>
    <w:p w14:paraId="034965E4" w14:textId="77777777" w:rsidR="00116F99" w:rsidRDefault="002475C4">
      <w:pPr>
        <w:pStyle w:val="Sansinterligne"/>
        <w:jc w:val="both"/>
        <w:rPr>
          <w:rFonts w:cstheme="minorHAnsi"/>
          <w:b/>
          <w:lang w:val="en-GB"/>
        </w:rPr>
      </w:pPr>
      <w:r>
        <w:rPr>
          <w:rFonts w:cstheme="minorHAnsi"/>
          <w:b/>
          <w:lang w:val="en-GB"/>
        </w:rPr>
        <w:t xml:space="preserve">A. What is the major contribution of this work to the field of hydrology? </w:t>
      </w:r>
    </w:p>
    <w:p w14:paraId="31D69932" w14:textId="77777777" w:rsidR="00116F99" w:rsidRDefault="002475C4">
      <w:pPr>
        <w:pStyle w:val="Sansinterligne"/>
        <w:jc w:val="both"/>
        <w:rPr>
          <w:rFonts w:cstheme="minorHAnsi"/>
          <w:lang w:val="en-GB"/>
        </w:rPr>
      </w:pPr>
      <w:r>
        <w:rPr>
          <w:rFonts w:cstheme="minorHAnsi"/>
          <w:lang w:val="en-GB"/>
        </w:rPr>
        <w:t xml:space="preserve">Clear framework for uncertainty propagation from stages to discharges to flood frequency. Demonstration via a case study with a very long stage record. </w:t>
      </w:r>
    </w:p>
    <w:p w14:paraId="10BFE3F1" w14:textId="77777777" w:rsidR="00116F99" w:rsidRDefault="002475C4">
      <w:pPr>
        <w:pStyle w:val="Sansinterligne"/>
        <w:jc w:val="both"/>
        <w:rPr>
          <w:rFonts w:cstheme="minorHAnsi"/>
          <w:b/>
          <w:lang w:val="en-GB"/>
        </w:rPr>
      </w:pPr>
      <w:r>
        <w:rPr>
          <w:rFonts w:cstheme="minorHAnsi"/>
          <w:b/>
          <w:lang w:val="en-GB"/>
        </w:rPr>
        <w:t xml:space="preserve">B. How novel is this contribution? </w:t>
      </w:r>
    </w:p>
    <w:p w14:paraId="2C9857B0" w14:textId="77777777" w:rsidR="00116F99" w:rsidRDefault="002475C4">
      <w:pPr>
        <w:pStyle w:val="Sansinterligne"/>
        <w:jc w:val="both"/>
        <w:rPr>
          <w:rFonts w:cstheme="minorHAnsi"/>
          <w:lang w:val="en-GB"/>
        </w:rPr>
      </w:pPr>
      <w:r>
        <w:rPr>
          <w:rFonts w:cstheme="minorHAnsi"/>
          <w:lang w:val="en-GB"/>
        </w:rPr>
        <w:t>High – nice, novel contribution with rating uncertainty clearly shown for stable periods (Figure 7), with stage uncertainty and discharge uncertainty (Fig 9) clear.</w:t>
      </w:r>
    </w:p>
    <w:p w14:paraId="6B68CB2F" w14:textId="77777777" w:rsidR="00116F99" w:rsidRDefault="002475C4">
      <w:pPr>
        <w:pStyle w:val="Sansinterligne"/>
        <w:jc w:val="both"/>
        <w:rPr>
          <w:rFonts w:cstheme="minorHAnsi"/>
          <w:b/>
          <w:lang w:val="en-GB"/>
        </w:rPr>
      </w:pPr>
      <w:r>
        <w:rPr>
          <w:rFonts w:cstheme="minorHAnsi"/>
          <w:b/>
          <w:lang w:val="en-GB"/>
        </w:rPr>
        <w:t xml:space="preserve">C How significant is this contribution? </w:t>
      </w:r>
    </w:p>
    <w:p w14:paraId="2E47B885" w14:textId="77777777" w:rsidR="00116F99" w:rsidRDefault="002475C4">
      <w:pPr>
        <w:pStyle w:val="Sansinterligne"/>
        <w:jc w:val="both"/>
        <w:rPr>
          <w:rFonts w:cstheme="minorHAnsi"/>
          <w:lang w:val="en-GB"/>
        </w:rPr>
      </w:pPr>
      <w:r>
        <w:rPr>
          <w:rFonts w:cstheme="minorHAnsi"/>
          <w:lang w:val="en-GB"/>
        </w:rPr>
        <w:t xml:space="preserve">High – significant showing contribution to uncertainty – especially figure 10b through 10e. </w:t>
      </w:r>
    </w:p>
    <w:p w14:paraId="107E9645" w14:textId="77777777" w:rsidR="00116F99" w:rsidRDefault="002475C4">
      <w:pPr>
        <w:pStyle w:val="Sansinterligne"/>
        <w:jc w:val="both"/>
        <w:rPr>
          <w:rFonts w:cstheme="minorHAnsi"/>
          <w:b/>
          <w:lang w:val="en-GB"/>
        </w:rPr>
      </w:pPr>
      <w:r>
        <w:rPr>
          <w:rFonts w:cstheme="minorHAnsi"/>
          <w:b/>
          <w:lang w:val="en-GB"/>
        </w:rPr>
        <w:t xml:space="preserve">D Is this contribution suitable for the journal? </w:t>
      </w:r>
    </w:p>
    <w:p w14:paraId="63578146" w14:textId="77777777" w:rsidR="00116F99" w:rsidRDefault="002475C4">
      <w:pPr>
        <w:pStyle w:val="Sansinterligne"/>
        <w:jc w:val="both"/>
        <w:rPr>
          <w:rFonts w:cstheme="minorHAnsi"/>
          <w:lang w:val="en-GB"/>
        </w:rPr>
      </w:pPr>
      <w:r>
        <w:rPr>
          <w:rFonts w:cstheme="minorHAnsi"/>
          <w:lang w:val="en-GB"/>
        </w:rPr>
        <w:t xml:space="preserve">High – yes excellent contribution suitable for Journal of Hydrology </w:t>
      </w:r>
    </w:p>
    <w:p w14:paraId="2F073AB7" w14:textId="77777777" w:rsidR="00116F99" w:rsidRDefault="002475C4">
      <w:pPr>
        <w:pStyle w:val="Sansinterligne"/>
        <w:jc w:val="both"/>
        <w:rPr>
          <w:rFonts w:cstheme="minorHAnsi"/>
          <w:b/>
          <w:lang w:val="en-GB"/>
        </w:rPr>
      </w:pPr>
      <w:r>
        <w:rPr>
          <w:rFonts w:cstheme="minorHAnsi"/>
          <w:b/>
          <w:lang w:val="en-GB"/>
        </w:rPr>
        <w:t xml:space="preserve">E Is this contribution of broad international interest? </w:t>
      </w:r>
    </w:p>
    <w:p w14:paraId="4364419E" w14:textId="77777777" w:rsidR="00116F99" w:rsidRDefault="002475C4">
      <w:pPr>
        <w:pStyle w:val="Sansinterligne"/>
        <w:jc w:val="both"/>
        <w:rPr>
          <w:rFonts w:cstheme="minorHAnsi"/>
          <w:lang w:val="en-GB"/>
        </w:rPr>
      </w:pPr>
      <w:r>
        <w:rPr>
          <w:rFonts w:cstheme="minorHAnsi"/>
          <w:lang w:val="en-GB"/>
        </w:rPr>
        <w:t xml:space="preserve">High – yes broad international interest, globally to address flood frequency and uncertainty. </w:t>
      </w:r>
    </w:p>
    <w:p w14:paraId="78361AA5" w14:textId="77777777" w:rsidR="00116F99" w:rsidRDefault="002475C4">
      <w:pPr>
        <w:pStyle w:val="Sansinterligne"/>
        <w:jc w:val="both"/>
        <w:rPr>
          <w:rFonts w:cstheme="minorHAnsi"/>
          <w:lang w:val="en-GB"/>
        </w:rPr>
      </w:pPr>
      <w:r>
        <w:rPr>
          <w:rFonts w:cstheme="minorHAnsi"/>
          <w:lang w:val="en-GB"/>
        </w:rPr>
        <w:t xml:space="preserve">Attributes of Research </w:t>
      </w:r>
    </w:p>
    <w:p w14:paraId="4EA91A63" w14:textId="77777777" w:rsidR="00116F99" w:rsidRDefault="002475C4">
      <w:pPr>
        <w:pStyle w:val="Sansinterligne"/>
        <w:jc w:val="both"/>
        <w:rPr>
          <w:rFonts w:cstheme="minorHAnsi"/>
          <w:b/>
          <w:lang w:val="en-GB"/>
        </w:rPr>
      </w:pPr>
      <w:r>
        <w:rPr>
          <w:rFonts w:cstheme="minorHAnsi"/>
          <w:b/>
          <w:lang w:val="en-GB"/>
        </w:rPr>
        <w:t xml:space="preserve">F Are the objectives stated clearly? </w:t>
      </w:r>
    </w:p>
    <w:p w14:paraId="486617EA" w14:textId="77777777" w:rsidR="00116F99" w:rsidRDefault="002475C4">
      <w:pPr>
        <w:pStyle w:val="Sansinterligne"/>
        <w:jc w:val="both"/>
        <w:rPr>
          <w:rFonts w:cstheme="minorHAnsi"/>
          <w:lang w:val="en-GB"/>
        </w:rPr>
      </w:pPr>
      <w:r>
        <w:rPr>
          <w:rFonts w:cstheme="minorHAnsi"/>
          <w:lang w:val="en-GB"/>
        </w:rPr>
        <w:t xml:space="preserve">High. Yes objectives clearly stated lines 107-114 (Intro) and lines 633-635 (Conclusions) </w:t>
      </w:r>
    </w:p>
    <w:p w14:paraId="0FB03E95" w14:textId="77777777" w:rsidR="00116F99" w:rsidRDefault="002475C4">
      <w:pPr>
        <w:pStyle w:val="Sansinterligne"/>
        <w:jc w:val="both"/>
        <w:rPr>
          <w:rFonts w:cstheme="minorHAnsi"/>
          <w:b/>
          <w:lang w:val="en-GB"/>
        </w:rPr>
      </w:pPr>
      <w:r>
        <w:rPr>
          <w:rFonts w:cstheme="minorHAnsi"/>
          <w:b/>
          <w:lang w:val="en-GB"/>
        </w:rPr>
        <w:t xml:space="preserve">G Are the methods appropriate? Are the mathematics correct? </w:t>
      </w:r>
    </w:p>
    <w:p w14:paraId="1C1FC294" w14:textId="0C0F2AB3" w:rsidR="00E059BC" w:rsidRPr="00E059BC" w:rsidRDefault="002475C4">
      <w:pPr>
        <w:pStyle w:val="Sansinterligne"/>
        <w:jc w:val="both"/>
        <w:rPr>
          <w:rFonts w:cstheme="minorHAnsi"/>
          <w:color w:val="00B0F0"/>
          <w:lang w:val="en-GB"/>
        </w:rPr>
      </w:pPr>
      <w:r>
        <w:rPr>
          <w:rFonts w:cstheme="minorHAnsi"/>
          <w:lang w:val="en-GB"/>
        </w:rPr>
        <w:t xml:space="preserve">High for methods – appropriate for what is assumed and presented. Mathematics correct for what is presented. Authors neglect discussing/presenting gradually-varied flow rating curves besides their single-value rating curve. For large rivers with major floodplain storage (such as this Rhone application), they need to describe why a standard stage-discharge (SD) model is appropriate at this location, given the presentation and discussion of the stage-fall (SFD) rating curve for the Rhone at Valence (Mansanarez et al., 2016), located about 140 km upstream. </w:t>
      </w:r>
    </w:p>
    <w:p w14:paraId="5C0579DB" w14:textId="1A8CC6FE" w:rsidR="00116F99" w:rsidRDefault="009A2442">
      <w:pPr>
        <w:pStyle w:val="Sansinterligne"/>
        <w:jc w:val="both"/>
        <w:rPr>
          <w:del w:id="11" w:author="Michel Lang" w:date="2023-05-25T09:56:00Z"/>
          <w:rFonts w:cstheme="minorHAnsi"/>
          <w:color w:val="00B0F0"/>
          <w:lang w:val="en-US"/>
        </w:rPr>
      </w:pPr>
      <w:r>
        <w:rPr>
          <w:rFonts w:cstheme="minorHAnsi"/>
          <w:color w:val="00B0F0"/>
          <w:lang w:val="en-GB"/>
        </w:rPr>
        <w:t>Unlike Valence, using a SFD rating curve is not justified at</w:t>
      </w:r>
      <w:r w:rsidR="000D56F7">
        <w:rPr>
          <w:rFonts w:cstheme="minorHAnsi"/>
          <w:color w:val="00B0F0"/>
          <w:lang w:val="en-GB"/>
        </w:rPr>
        <w:t xml:space="preserve"> Beaucaire for several reasons. </w:t>
      </w:r>
      <w:r>
        <w:rPr>
          <w:rFonts w:cstheme="minorHAnsi"/>
          <w:color w:val="00B0F0"/>
          <w:lang w:val="en-GB"/>
        </w:rPr>
        <w:t xml:space="preserve">At Valence, a variable backwater from the CNR dam influences the stage. </w:t>
      </w:r>
      <w:r w:rsidR="00D91FCF">
        <w:rPr>
          <w:rFonts w:cstheme="minorHAnsi"/>
          <w:color w:val="00B0F0"/>
          <w:lang w:val="en-GB"/>
        </w:rPr>
        <w:t xml:space="preserve">This is not the case at Beaucaire because there is no dam downstream from the gauge. </w:t>
      </w:r>
      <w:r w:rsidR="000100ED">
        <w:rPr>
          <w:rFonts w:cstheme="minorHAnsi"/>
          <w:color w:val="00B0F0"/>
          <w:lang w:val="en-GB"/>
        </w:rPr>
        <w:t>In addition</w:t>
      </w:r>
      <w:r w:rsidR="00D91FCF">
        <w:rPr>
          <w:rFonts w:cstheme="minorHAnsi"/>
          <w:color w:val="00B0F0"/>
          <w:lang w:val="en-GB"/>
        </w:rPr>
        <w:t xml:space="preserve">, the sea (and </w:t>
      </w:r>
      <w:r w:rsidR="00085412">
        <w:rPr>
          <w:rFonts w:cstheme="minorHAnsi"/>
          <w:color w:val="00B0F0"/>
          <w:lang w:val="en-GB"/>
        </w:rPr>
        <w:t>the</w:t>
      </w:r>
      <w:r w:rsidR="00D91FCF">
        <w:rPr>
          <w:rFonts w:cstheme="minorHAnsi"/>
          <w:color w:val="00B0F0"/>
          <w:lang w:val="en-GB"/>
        </w:rPr>
        <w:t xml:space="preserve"> tide) </w:t>
      </w:r>
      <w:r w:rsidR="000100ED">
        <w:rPr>
          <w:rFonts w:cstheme="minorHAnsi"/>
          <w:color w:val="00B0F0"/>
          <w:lang w:val="en-GB"/>
        </w:rPr>
        <w:t>creates</w:t>
      </w:r>
      <w:r w:rsidR="00D91FCF">
        <w:rPr>
          <w:rFonts w:cstheme="minorHAnsi"/>
          <w:color w:val="00B0F0"/>
          <w:lang w:val="en-GB"/>
        </w:rPr>
        <w:t xml:space="preserve"> a backwater effect on the stage at Beaucaire. </w:t>
      </w:r>
      <w:r w:rsidR="000100ED">
        <w:rPr>
          <w:rFonts w:cstheme="minorHAnsi"/>
          <w:color w:val="00B0F0"/>
          <w:lang w:val="en-GB"/>
        </w:rPr>
        <w:t>However,</w:t>
      </w:r>
      <w:r w:rsidR="00D91FCF">
        <w:rPr>
          <w:rFonts w:cstheme="minorHAnsi"/>
          <w:color w:val="00B0F0"/>
          <w:lang w:val="en-GB"/>
        </w:rPr>
        <w:t xml:space="preserve"> this effect </w:t>
      </w:r>
      <w:r w:rsidR="000100ED">
        <w:rPr>
          <w:rFonts w:cstheme="minorHAnsi"/>
          <w:color w:val="00B0F0"/>
          <w:lang w:val="en-GB"/>
        </w:rPr>
        <w:t xml:space="preserve">only influences the very low </w:t>
      </w:r>
      <w:r w:rsidR="00ED2280">
        <w:rPr>
          <w:rFonts w:cstheme="minorHAnsi"/>
          <w:color w:val="00B0F0"/>
          <w:lang w:val="en-GB"/>
        </w:rPr>
        <w:t>flows</w:t>
      </w:r>
      <w:r w:rsidR="000100ED">
        <w:rPr>
          <w:rFonts w:cstheme="minorHAnsi"/>
          <w:color w:val="00B0F0"/>
          <w:lang w:val="en-GB"/>
        </w:rPr>
        <w:t>. As we focus on the floods in this article, we assume that there is no reason to use a SFD model here. Therefore,</w:t>
      </w:r>
      <w:r w:rsidR="00817F34">
        <w:rPr>
          <w:rFonts w:cstheme="minorHAnsi"/>
          <w:color w:val="00B0F0"/>
          <w:lang w:val="en-GB"/>
        </w:rPr>
        <w:t xml:space="preserve"> just like the gauge operator (CNR),</w:t>
      </w:r>
      <w:r w:rsidR="000100ED">
        <w:rPr>
          <w:rFonts w:cstheme="minorHAnsi"/>
          <w:color w:val="00B0F0"/>
          <w:lang w:val="en-GB"/>
        </w:rPr>
        <w:t xml:space="preserve"> we use a SD</w:t>
      </w:r>
      <w:r w:rsidR="00085412">
        <w:rPr>
          <w:rFonts w:cstheme="minorHAnsi"/>
          <w:color w:val="00B0F0"/>
          <w:lang w:val="en-GB"/>
        </w:rPr>
        <w:t xml:space="preserve"> model</w:t>
      </w:r>
      <w:r w:rsidR="000100ED">
        <w:rPr>
          <w:rFonts w:cstheme="minorHAnsi"/>
          <w:color w:val="00B0F0"/>
          <w:lang w:val="en-GB"/>
        </w:rPr>
        <w:t xml:space="preserve"> </w:t>
      </w:r>
      <w:r w:rsidR="00817F34">
        <w:rPr>
          <w:rFonts w:cstheme="minorHAnsi"/>
          <w:color w:val="00B0F0"/>
          <w:lang w:val="en-GB"/>
        </w:rPr>
        <w:t xml:space="preserve">here. </w:t>
      </w:r>
      <w:del w:id="12" w:author="Michel Lang" w:date="2023-05-25T09:56:00Z">
        <w:r w:rsidR="002475C4" w:rsidRPr="00CA4584">
          <w:rPr>
            <w:rFonts w:cstheme="minorHAnsi"/>
            <w:color w:val="FF0000"/>
            <w:lang w:val="en-GB"/>
          </w:rPr>
          <w:delText xml:space="preserve">Je veux bien mentionner baratin SFD mais je ne suis pas certain qu’il faille s’attarder sur ce sujet dans le cas de Beaucaire. Je peux mentionner quelque part que dans le cas de l’étude des crues à Beaucaire, on considère que le modèle hauteur/débit classique est approprié et basta ? </w:delText>
        </w:r>
      </w:del>
    </w:p>
    <w:p w14:paraId="737D745E" w14:textId="0BB34774" w:rsidR="00E82D78" w:rsidRDefault="007F4E78" w:rsidP="00E82D78">
      <w:pPr>
        <w:pStyle w:val="Sansinterligne"/>
        <w:jc w:val="both"/>
        <w:rPr>
          <w:rFonts w:cstheme="minorHAnsi"/>
          <w:color w:val="00B0F0"/>
          <w:lang w:val="en-US"/>
        </w:rPr>
      </w:pPr>
      <w:r>
        <w:rPr>
          <w:rFonts w:cstheme="minorHAnsi"/>
          <w:color w:val="00B0F0"/>
          <w:lang w:val="en-US"/>
        </w:rPr>
        <w:t>We added the following</w:t>
      </w:r>
      <w:r w:rsidR="002475C4">
        <w:rPr>
          <w:rFonts w:cstheme="minorHAnsi"/>
          <w:color w:val="00B0F0"/>
          <w:lang w:val="en-US"/>
        </w:rPr>
        <w:t xml:space="preserve"> sentence</w:t>
      </w:r>
      <w:r>
        <w:rPr>
          <w:rFonts w:cstheme="minorHAnsi"/>
          <w:color w:val="00B0F0"/>
          <w:lang w:val="en-US"/>
        </w:rPr>
        <w:t>s</w:t>
      </w:r>
      <w:r w:rsidR="002475C4">
        <w:rPr>
          <w:rFonts w:cstheme="minorHAnsi"/>
          <w:color w:val="00B0F0"/>
          <w:lang w:val="en-US"/>
        </w:rPr>
        <w:t xml:space="preserve"> at the </w:t>
      </w:r>
      <w:r w:rsidR="004325F4">
        <w:rPr>
          <w:rFonts w:cstheme="minorHAnsi"/>
          <w:color w:val="00B0F0"/>
          <w:lang w:val="en-US"/>
        </w:rPr>
        <w:t>beginning</w:t>
      </w:r>
      <w:r w:rsidR="002475C4">
        <w:rPr>
          <w:rFonts w:cstheme="minorHAnsi"/>
          <w:color w:val="00B0F0"/>
          <w:lang w:val="en-US"/>
        </w:rPr>
        <w:t xml:space="preserve"> of section 3.</w:t>
      </w:r>
      <w:r w:rsidR="004325F4">
        <w:rPr>
          <w:rFonts w:cstheme="minorHAnsi"/>
          <w:color w:val="00B0F0"/>
          <w:lang w:val="en-US"/>
        </w:rPr>
        <w:t>2</w:t>
      </w:r>
      <w:r w:rsidR="006E4F90">
        <w:rPr>
          <w:rFonts w:cstheme="minorHAnsi"/>
          <w:color w:val="00B0F0"/>
          <w:lang w:val="en-US"/>
        </w:rPr>
        <w:t xml:space="preserve"> (line 273</w:t>
      </w:r>
      <w:r w:rsidR="00E82D78">
        <w:rPr>
          <w:rFonts w:cstheme="minorHAnsi"/>
          <w:color w:val="00B0F0"/>
          <w:lang w:val="en-US"/>
        </w:rPr>
        <w:t>):</w:t>
      </w:r>
    </w:p>
    <w:p w14:paraId="4DCA2983" w14:textId="77777777" w:rsidR="00E82D78" w:rsidRDefault="00E82D78" w:rsidP="00E82D78">
      <w:pPr>
        <w:pStyle w:val="Sansinterligne"/>
        <w:jc w:val="both"/>
        <w:rPr>
          <w:rFonts w:cstheme="minorHAnsi"/>
          <w:color w:val="00B0F0"/>
          <w:lang w:val="en-US"/>
        </w:rPr>
      </w:pPr>
    </w:p>
    <w:p w14:paraId="1EEFCE99" w14:textId="696A60DC" w:rsidR="00F44F5F" w:rsidRPr="000D56F7" w:rsidRDefault="000D56F7" w:rsidP="00E82D78">
      <w:pPr>
        <w:pStyle w:val="Sansinterligne"/>
        <w:jc w:val="both"/>
        <w:rPr>
          <w:color w:val="00B0F0"/>
          <w:lang w:val="en-GB"/>
        </w:rPr>
      </w:pPr>
      <w:r>
        <w:rPr>
          <w:color w:val="00B0F0"/>
          <w:lang w:val="en-US"/>
        </w:rPr>
        <w:t>“</w:t>
      </w:r>
      <w:r w:rsidR="001355A4" w:rsidRPr="000D56F7">
        <w:rPr>
          <w:color w:val="00B0F0"/>
          <w:lang w:val="en-GB"/>
        </w:rPr>
        <w:t xml:space="preserve">Many gauges of the Rhône River are subject to the effect of variable backwaters caused by the proximity of a dam, and therefore require the use of a stage-fall-discharge (SFD) rating curve model </w:t>
      </w:r>
      <w:r w:rsidR="001355A4" w:rsidRPr="000D56F7">
        <w:rPr>
          <w:color w:val="00B0F0"/>
          <w:lang w:val="en-GB"/>
        </w:rPr>
        <w:lastRenderedPageBreak/>
        <w:t>(for example, Valence gauge, 140 km upstream from Beaucaire</w:t>
      </w:r>
      <w:r>
        <w:rPr>
          <w:color w:val="00B0F0"/>
          <w:lang w:val="en-GB"/>
        </w:rPr>
        <w:t xml:space="preserve"> described by</w:t>
      </w:r>
      <w:r w:rsidR="001355A4" w:rsidRPr="000D56F7">
        <w:rPr>
          <w:color w:val="00B0F0"/>
          <w:lang w:val="en-GB"/>
        </w:rPr>
        <w:t xml:space="preserve"> </w:t>
      </w:r>
      <w:r w:rsidR="00BD3739">
        <w:rPr>
          <w:color w:val="00B0F0"/>
          <w:lang w:val="en-GB"/>
        </w:rPr>
        <w:t>Mansa</w:t>
      </w:r>
      <w:r>
        <w:rPr>
          <w:color w:val="00B0F0"/>
          <w:lang w:val="en-GB"/>
        </w:rPr>
        <w:t>narez, 2016</w:t>
      </w:r>
      <w:r w:rsidR="001355A4" w:rsidRPr="000D56F7">
        <w:rPr>
          <w:color w:val="00B0F0"/>
          <w:lang w:val="en-GB"/>
        </w:rPr>
        <w:t xml:space="preserve">). </w:t>
      </w:r>
      <w:r w:rsidR="001355A4" w:rsidRPr="00CA4584">
        <w:rPr>
          <w:color w:val="00B0F0"/>
          <w:lang w:val="en-GB"/>
        </w:rPr>
        <w:t xml:space="preserve">Beaucaire is located within a narrowing of the floodplain and there is no dam downstream from the gauge. </w:t>
      </w:r>
      <w:r w:rsidR="001355A4" w:rsidRPr="000D56F7">
        <w:rPr>
          <w:color w:val="00B0F0"/>
          <w:lang w:val="en-GB"/>
        </w:rPr>
        <w:t>However, a backwater effect from the sea has been observed at Beaucaire</w:t>
      </w:r>
      <w:r w:rsidRPr="000D56F7">
        <w:rPr>
          <w:color w:val="00B0F0"/>
          <w:lang w:val="en-GB"/>
        </w:rPr>
        <w:t xml:space="preserve"> </w:t>
      </w:r>
      <w:r>
        <w:rPr>
          <w:color w:val="00B0F0"/>
          <w:lang w:val="en-GB"/>
        </w:rPr>
        <w:t>Restitution</w:t>
      </w:r>
      <w:r w:rsidR="001355A4" w:rsidRPr="000D56F7">
        <w:rPr>
          <w:color w:val="00B0F0"/>
          <w:lang w:val="en-GB"/>
        </w:rPr>
        <w:t xml:space="preserve">, but it only affects the very low flows. </w:t>
      </w:r>
      <w:r w:rsidR="001355A4" w:rsidRPr="00CA4584">
        <w:rPr>
          <w:color w:val="00B0F0"/>
          <w:lang w:val="en-GB"/>
        </w:rPr>
        <w:t xml:space="preserve">As this article focuses on floods, we assume that there is no reason to use a SFD model here. </w:t>
      </w:r>
      <w:r w:rsidR="001355A4" w:rsidRPr="000D56F7">
        <w:rPr>
          <w:color w:val="00B0F0"/>
          <w:lang w:val="en-GB"/>
        </w:rPr>
        <w:t>Consequently, like the gauge operator (CNR), a stage-discharge (SD) model is used for both Pont de Beaucaire and Beaucaire Restitution gauges.</w:t>
      </w:r>
      <w:r w:rsidRPr="000D56F7">
        <w:rPr>
          <w:color w:val="00B0F0"/>
          <w:lang w:val="en-GB"/>
        </w:rPr>
        <w:t>"</w:t>
      </w:r>
      <w:r w:rsidR="001355A4" w:rsidRPr="000D56F7">
        <w:rPr>
          <w:color w:val="00B0F0"/>
          <w:lang w:val="en-GB"/>
        </w:rPr>
        <w:t xml:space="preserve">      </w:t>
      </w:r>
    </w:p>
    <w:p w14:paraId="6214F6D8" w14:textId="77777777" w:rsidR="001355A4" w:rsidRPr="001355A4" w:rsidRDefault="001355A4">
      <w:pPr>
        <w:pStyle w:val="Sansinterligne"/>
        <w:jc w:val="both"/>
        <w:rPr>
          <w:rFonts w:cstheme="minorHAnsi"/>
          <w:color w:val="000000" w:themeColor="text1"/>
          <w:lang w:val="en-GB"/>
        </w:rPr>
      </w:pPr>
    </w:p>
    <w:p w14:paraId="7FAA5B73" w14:textId="77777777" w:rsidR="00116F99" w:rsidRDefault="002475C4">
      <w:pPr>
        <w:pStyle w:val="Sansinterligne"/>
        <w:jc w:val="both"/>
        <w:rPr>
          <w:rFonts w:cstheme="minorHAnsi"/>
          <w:b/>
          <w:lang w:val="en-GB"/>
        </w:rPr>
      </w:pPr>
      <w:r>
        <w:rPr>
          <w:rFonts w:cstheme="minorHAnsi"/>
          <w:b/>
          <w:lang w:val="en-GB"/>
        </w:rPr>
        <w:t xml:space="preserve">H Are the data of good quality? </w:t>
      </w:r>
    </w:p>
    <w:p w14:paraId="458359AA" w14:textId="77777777" w:rsidR="00116F99" w:rsidRDefault="002475C4">
      <w:pPr>
        <w:pStyle w:val="Sansinterligne"/>
        <w:jc w:val="both"/>
        <w:rPr>
          <w:rFonts w:cstheme="minorHAnsi"/>
          <w:lang w:val="en-GB"/>
        </w:rPr>
      </w:pPr>
      <w:r>
        <w:rPr>
          <w:rFonts w:cstheme="minorHAnsi"/>
          <w:lang w:val="en-GB"/>
        </w:rPr>
        <w:t xml:space="preserve">High – data are of good quality for this case study. However, the data URL provided in the Acknowledgements </w:t>
      </w:r>
    </w:p>
    <w:p w14:paraId="5B13B795" w14:textId="77777777" w:rsidR="00116F99" w:rsidRDefault="002475C4">
      <w:pPr>
        <w:pStyle w:val="Sansinterligne"/>
        <w:jc w:val="both"/>
        <w:rPr>
          <w:rFonts w:cstheme="minorHAnsi"/>
          <w:lang w:val="en-GB"/>
        </w:rPr>
      </w:pPr>
      <w:r>
        <w:fldChar w:fldCharType="begin"/>
      </w:r>
      <w:r w:rsidRPr="00A7702C">
        <w:rPr>
          <w:lang w:val="en-GB"/>
          <w:rPrChange w:id="13" w:author="lucas mathieu" w:date="2023-06-01T16:18:00Z">
            <w:rPr/>
          </w:rPrChange>
        </w:rPr>
        <w:instrText xml:space="preserve"> HYPERLINK "https://www.plan-rhone.fr/publications-131/actualisation-de-lhydrologie-des-crues-du-rhone-1865.html?cHash=5628938abe287dc9ca390dad7373ae0e" \h </w:instrText>
      </w:r>
      <w:r>
        <w:fldChar w:fldCharType="separate"/>
      </w:r>
      <w:r>
        <w:rPr>
          <w:rStyle w:val="LienInternet"/>
          <w:rFonts w:cstheme="minorHAnsi"/>
          <w:lang w:val="en-GB"/>
        </w:rPr>
        <w:t>https://www.plan-rhone.fr/publications-131/actualisation-de-lhydrologie-des-crues-du-rhone-1865.html?cHash=5628938abe287dc9ca390dad7373ae0e</w:t>
      </w:r>
      <w:r>
        <w:rPr>
          <w:rStyle w:val="LienInternet"/>
          <w:rFonts w:cstheme="minorHAnsi"/>
          <w:lang w:val="en-GB"/>
        </w:rPr>
        <w:fldChar w:fldCharType="end"/>
      </w:r>
      <w:r>
        <w:rPr>
          <w:rFonts w:cstheme="minorHAnsi"/>
          <w:lang w:val="en-GB"/>
        </w:rPr>
        <w:t xml:space="preserve"> does not provide data on stages and flows after 2016 in Annex B1-12 Beaucaire Courbes de tarage.xlsx or in Annexe B4-12 Beaucaire-Tarascon Quantiles extrapolés.xlsx. Files were posted in 2018. You can state in the Acknowledgements that the uncertainty propagation code (https://github.com/MatLcs/PropagMaxAn) contains the data, such as the annual max flows- maxpost, and uncertainty in ‘Quantiles_Amax.txt’ </w:t>
      </w:r>
    </w:p>
    <w:p w14:paraId="1E76AD64" w14:textId="77777777" w:rsidR="00116F99" w:rsidRDefault="002475C4">
      <w:pPr>
        <w:pStyle w:val="Sansinterligne"/>
        <w:jc w:val="both"/>
        <w:rPr>
          <w:del w:id="14" w:author="Michel Lang" w:date="2023-05-25T10:18:00Z"/>
          <w:rFonts w:cstheme="minorHAnsi"/>
          <w:color w:val="00B0F0"/>
          <w:lang w:val="en-GB"/>
        </w:rPr>
      </w:pPr>
      <w:del w:id="15" w:author="Michel Lang" w:date="2023-05-25T10:18:00Z">
        <w:r>
          <w:rPr>
            <w:rFonts w:cstheme="minorHAnsi"/>
            <w:color w:val="FF0000"/>
            <w:lang w:val="en-GB"/>
          </w:rPr>
          <w:delText>CHANGE DATA URL TO GITHUB</w:delText>
        </w:r>
      </w:del>
    </w:p>
    <w:p w14:paraId="497EC468" w14:textId="5CDC6713" w:rsidR="00116F99" w:rsidRDefault="00EC7C30">
      <w:pPr>
        <w:pStyle w:val="Sansinterligne"/>
        <w:jc w:val="both"/>
        <w:rPr>
          <w:rFonts w:cstheme="minorHAnsi"/>
          <w:color w:val="00B0F0"/>
          <w:lang w:val="en-GB"/>
        </w:rPr>
      </w:pPr>
      <w:r>
        <w:rPr>
          <w:rFonts w:cstheme="minorHAnsi"/>
          <w:color w:val="00B0F0"/>
          <w:lang w:val="en-GB"/>
        </w:rPr>
        <w:t>Line</w:t>
      </w:r>
      <w:r w:rsidR="002475C4">
        <w:rPr>
          <w:rFonts w:cstheme="minorHAnsi"/>
          <w:color w:val="00B0F0"/>
          <w:lang w:val="en-GB"/>
        </w:rPr>
        <w:t xml:space="preserve"> </w:t>
      </w:r>
      <w:r>
        <w:rPr>
          <w:rFonts w:cstheme="minorHAnsi"/>
          <w:color w:val="00B0F0"/>
          <w:lang w:val="en-GB"/>
        </w:rPr>
        <w:t>706</w:t>
      </w:r>
      <w:r w:rsidR="002475C4">
        <w:rPr>
          <w:rFonts w:cstheme="minorHAnsi"/>
          <w:color w:val="00B0F0"/>
          <w:lang w:val="en-GB"/>
        </w:rPr>
        <w:t xml:space="preserve"> have been </w:t>
      </w:r>
      <w:r w:rsidR="003B0EEC">
        <w:rPr>
          <w:rFonts w:cstheme="minorHAnsi"/>
          <w:color w:val="00B0F0"/>
          <w:lang w:val="en-GB"/>
        </w:rPr>
        <w:t>changed:</w:t>
      </w:r>
      <w:r w:rsidR="00E82D78">
        <w:rPr>
          <w:rFonts w:cstheme="minorHAnsi"/>
          <w:color w:val="00B0F0"/>
          <w:lang w:val="en-GB"/>
        </w:rPr>
        <w:t xml:space="preserve"> </w:t>
      </w:r>
      <w:r w:rsidR="002475C4">
        <w:rPr>
          <w:rFonts w:cstheme="minorHAnsi"/>
          <w:color w:val="00B0F0"/>
          <w:lang w:val="en-GB"/>
        </w:rPr>
        <w:t xml:space="preserve">“The data is available at </w:t>
      </w:r>
      <w:r w:rsidR="002475C4">
        <w:fldChar w:fldCharType="begin"/>
      </w:r>
      <w:r w:rsidR="002475C4" w:rsidRPr="00A7702C">
        <w:rPr>
          <w:lang w:val="en-GB"/>
          <w:rPrChange w:id="16" w:author="lucas mathieu" w:date="2023-06-01T16:18:00Z">
            <w:rPr/>
          </w:rPrChange>
        </w:rPr>
        <w:instrText xml:space="preserve"> HYPERLINK "https://www.plan-rhone.fr/" \h </w:instrText>
      </w:r>
      <w:r w:rsidR="002475C4">
        <w:fldChar w:fldCharType="separate"/>
      </w:r>
      <w:r w:rsidR="002475C4">
        <w:rPr>
          <w:rStyle w:val="LienInternet"/>
          <w:rFonts w:cstheme="minorHAnsi"/>
          <w:lang w:val="en-GB"/>
        </w:rPr>
        <w:t>https://www.plan-rhone.fr/</w:t>
      </w:r>
      <w:r w:rsidR="002475C4">
        <w:rPr>
          <w:rStyle w:val="LienInternet"/>
          <w:rFonts w:cstheme="minorHAnsi"/>
          <w:lang w:val="en-GB"/>
        </w:rPr>
        <w:fldChar w:fldCharType="end"/>
      </w:r>
      <w:r w:rsidR="002475C4">
        <w:rPr>
          <w:rFonts w:cstheme="minorHAnsi"/>
          <w:color w:val="00B0F0"/>
          <w:lang w:val="en-GB"/>
        </w:rPr>
        <w:t xml:space="preserve"> (up to 2016) and uncertainty propagation code with the whole data set (‘Quantiles_Amax.txt’) is available at </w:t>
      </w:r>
      <w:r w:rsidR="002475C4">
        <w:fldChar w:fldCharType="begin"/>
      </w:r>
      <w:r w:rsidR="002475C4" w:rsidRPr="00A7702C">
        <w:rPr>
          <w:lang w:val="en-GB"/>
          <w:rPrChange w:id="17" w:author="lucas mathieu" w:date="2023-06-01T16:18:00Z">
            <w:rPr/>
          </w:rPrChange>
        </w:rPr>
        <w:instrText xml:space="preserve"> HYPERLINK "https://github.com/MatLcs/PropagMaxAn" \h </w:instrText>
      </w:r>
      <w:r w:rsidR="002475C4">
        <w:fldChar w:fldCharType="separate"/>
      </w:r>
      <w:r w:rsidR="002475C4">
        <w:rPr>
          <w:rStyle w:val="LienInternet"/>
          <w:rFonts w:cstheme="minorHAnsi"/>
          <w:lang w:val="en-GB"/>
        </w:rPr>
        <w:t>https://github.com/MatLcs/PropagMaxAn</w:t>
      </w:r>
      <w:r w:rsidR="002475C4">
        <w:rPr>
          <w:rStyle w:val="LienInternet"/>
          <w:rFonts w:cstheme="minorHAnsi"/>
          <w:lang w:val="en-GB"/>
        </w:rPr>
        <w:fldChar w:fldCharType="end"/>
      </w:r>
      <w:r w:rsidR="002475C4">
        <w:rPr>
          <w:rFonts w:cstheme="minorHAnsi"/>
          <w:color w:val="00B0F0"/>
          <w:lang w:val="en-GB"/>
        </w:rPr>
        <w:t>”</w:t>
      </w:r>
    </w:p>
    <w:p w14:paraId="3F44A271" w14:textId="77777777" w:rsidR="00E82D78" w:rsidRPr="00E82D78" w:rsidRDefault="00E82D78">
      <w:pPr>
        <w:pStyle w:val="Sansinterligne"/>
        <w:jc w:val="both"/>
        <w:rPr>
          <w:rFonts w:cstheme="minorHAnsi"/>
          <w:color w:val="00B0F0"/>
          <w:lang w:val="en-GB"/>
        </w:rPr>
      </w:pPr>
    </w:p>
    <w:p w14:paraId="1F41ABF1" w14:textId="77777777" w:rsidR="00116F99" w:rsidRDefault="002475C4">
      <w:pPr>
        <w:pStyle w:val="Sansinterligne"/>
        <w:jc w:val="both"/>
        <w:rPr>
          <w:rFonts w:cstheme="minorHAnsi"/>
          <w:b/>
          <w:lang w:val="en-GB"/>
        </w:rPr>
      </w:pPr>
      <w:r>
        <w:rPr>
          <w:rFonts w:cstheme="minorHAnsi"/>
          <w:b/>
          <w:lang w:val="en-GB"/>
        </w:rPr>
        <w:t>I Are the assumptions and analyses valid?</w:t>
      </w:r>
    </w:p>
    <w:p w14:paraId="18198BE6" w14:textId="708F667E" w:rsidR="00E82D78" w:rsidRDefault="002475C4">
      <w:pPr>
        <w:pStyle w:val="Sansinterligne"/>
        <w:jc w:val="both"/>
        <w:rPr>
          <w:rFonts w:cstheme="minorHAnsi"/>
          <w:lang w:val="en-GB"/>
        </w:rPr>
      </w:pPr>
      <w:r>
        <w:rPr>
          <w:rFonts w:cstheme="minorHAnsi"/>
          <w:lang w:val="en-GB"/>
        </w:rPr>
        <w:t xml:space="preserve">High. Yes the assumptions and analyses are valid, noting the lack of discussion on SFD rating models. There is very minor improvement needed on the rating model fit, showing actual stage-discharge measurements for the largest floods, and uncertainty estimates. Fig 10 (notes below) can be improved with supplemental information (figure) clearly showing the actual measurements for stages at Beaucaire Restitution that exceed about 8.5 m and flows &gt; 9,000 cms. </w:t>
      </w:r>
    </w:p>
    <w:p w14:paraId="0B0F1031" w14:textId="77777777" w:rsidR="0061169D" w:rsidRDefault="00E82D78">
      <w:pPr>
        <w:pStyle w:val="Sansinterligne"/>
        <w:jc w:val="both"/>
        <w:rPr>
          <w:rFonts w:cstheme="minorHAnsi"/>
          <w:color w:val="00B0F0"/>
          <w:lang w:val="en-GB"/>
        </w:rPr>
      </w:pPr>
      <w:r>
        <w:rPr>
          <w:rFonts w:cstheme="minorHAnsi"/>
          <w:color w:val="00B0F0"/>
          <w:lang w:val="en-GB"/>
        </w:rPr>
        <w:t xml:space="preserve">SFD rating models have been discussed in question G. </w:t>
      </w:r>
    </w:p>
    <w:p w14:paraId="786D6C36" w14:textId="5F46EDB9" w:rsidR="00116F99" w:rsidRDefault="00E82D78">
      <w:pPr>
        <w:pStyle w:val="Sansinterligne"/>
        <w:jc w:val="both"/>
        <w:rPr>
          <w:rFonts w:cstheme="minorHAnsi"/>
          <w:color w:val="00B0F0"/>
          <w:lang w:val="en-GB"/>
        </w:rPr>
      </w:pPr>
      <w:r>
        <w:rPr>
          <w:rFonts w:cstheme="minorHAnsi"/>
          <w:color w:val="00B0F0"/>
          <w:lang w:val="en-GB"/>
        </w:rPr>
        <w:t xml:space="preserve">Rating model fits </w:t>
      </w:r>
      <w:r w:rsidR="0061169D">
        <w:rPr>
          <w:rFonts w:cstheme="minorHAnsi"/>
          <w:color w:val="00B0F0"/>
          <w:lang w:val="en-GB"/>
        </w:rPr>
        <w:t xml:space="preserve">for the largest floods </w:t>
      </w:r>
      <w:r>
        <w:rPr>
          <w:rFonts w:cstheme="minorHAnsi"/>
          <w:color w:val="00B0F0"/>
          <w:lang w:val="en-GB"/>
        </w:rPr>
        <w:t>are presented in two new figures</w:t>
      </w:r>
      <w:r w:rsidR="0061169D">
        <w:rPr>
          <w:rFonts w:cstheme="minorHAnsi"/>
          <w:color w:val="00B0F0"/>
          <w:lang w:val="en-GB"/>
        </w:rPr>
        <w:t>, see section O.</w:t>
      </w:r>
      <w:r w:rsidR="00F27519">
        <w:rPr>
          <w:rFonts w:cstheme="minorHAnsi"/>
          <w:color w:val="00B0F0"/>
          <w:lang w:val="en-GB"/>
        </w:rPr>
        <w:t>2.</w:t>
      </w:r>
      <w:r w:rsidR="002475C4">
        <w:commentReference w:id="18"/>
      </w:r>
    </w:p>
    <w:p w14:paraId="27043738" w14:textId="1FBCFC77" w:rsidR="0061169D" w:rsidRPr="0061169D" w:rsidRDefault="0061169D">
      <w:pPr>
        <w:pStyle w:val="Sansinterligne"/>
        <w:jc w:val="both"/>
        <w:rPr>
          <w:rFonts w:cstheme="minorHAnsi"/>
          <w:color w:val="00B0F0"/>
          <w:lang w:val="en-GB"/>
        </w:rPr>
      </w:pPr>
      <w:r>
        <w:rPr>
          <w:rFonts w:cstheme="minorHAnsi"/>
          <w:color w:val="00B0F0"/>
          <w:lang w:val="en-GB"/>
        </w:rPr>
        <w:t>Stages measurements for the three greatest floods are presented in a new figure, see section O.1.</w:t>
      </w:r>
    </w:p>
    <w:p w14:paraId="18DD3E78" w14:textId="77777777" w:rsidR="00116F99" w:rsidRPr="0061169D" w:rsidRDefault="00116F99">
      <w:pPr>
        <w:pStyle w:val="Sansinterligne"/>
        <w:jc w:val="both"/>
        <w:rPr>
          <w:rFonts w:cstheme="minorHAnsi"/>
          <w:lang w:val="en-GB"/>
        </w:rPr>
      </w:pPr>
    </w:p>
    <w:p w14:paraId="7AB235F7" w14:textId="77777777" w:rsidR="00116F99" w:rsidRDefault="002475C4">
      <w:pPr>
        <w:pStyle w:val="Sansinterligne"/>
        <w:jc w:val="both"/>
        <w:rPr>
          <w:rFonts w:cstheme="minorHAnsi"/>
          <w:lang w:val="en-GB"/>
        </w:rPr>
      </w:pPr>
      <w:r>
        <w:rPr>
          <w:rFonts w:cstheme="minorHAnsi"/>
          <w:lang w:val="en-GB"/>
        </w:rPr>
        <w:t xml:space="preserve">When one only has 3 floods &gt;= (about) 9,500 cms (2003, 1994 and 2002) since the new gauge was established, I find that a 5% estimation error (line 472) is questionable. Stage and streamflow uncertainty for these largest floods may be greater than what is stated/estimated. </w:t>
      </w:r>
    </w:p>
    <w:p w14:paraId="08EB6095" w14:textId="765DE3C0" w:rsidR="00F54CDB" w:rsidRPr="00F54CDB" w:rsidRDefault="00F54CDB">
      <w:pPr>
        <w:pStyle w:val="Sansinterligne"/>
        <w:jc w:val="both"/>
        <w:rPr>
          <w:rFonts w:cstheme="minorHAnsi"/>
          <w:color w:val="00B0F0"/>
          <w:lang w:val="en-US"/>
        </w:rPr>
      </w:pPr>
      <w:r w:rsidRPr="00F54CDB">
        <w:rPr>
          <w:rFonts w:cstheme="minorHAnsi"/>
          <w:color w:val="00B0F0"/>
          <w:lang w:val="en-US"/>
        </w:rPr>
        <w:t>Even</w:t>
      </w:r>
      <w:r>
        <w:rPr>
          <w:rFonts w:cstheme="minorHAnsi"/>
          <w:color w:val="00B0F0"/>
          <w:lang w:val="en-US"/>
        </w:rPr>
        <w:t xml:space="preserve"> if this 5% estimation error seem optimistic, it can be explained by the large amount of gaugings during this period, and especially high flows gaugings. In addition, an international consensus conference on the 2003 flood concluded that: </w:t>
      </w:r>
    </w:p>
    <w:p w14:paraId="34DDC0E7" w14:textId="339F35AE" w:rsidR="00F54CDB" w:rsidRDefault="00AA28FC" w:rsidP="00AA28FC">
      <w:pPr>
        <w:pStyle w:val="Sansinterligne"/>
        <w:jc w:val="both"/>
        <w:rPr>
          <w:rFonts w:cstheme="minorHAnsi"/>
          <w:color w:val="00B0F0"/>
          <w:lang w:val="en-US"/>
        </w:rPr>
      </w:pPr>
      <w:r>
        <w:rPr>
          <w:rFonts w:cstheme="minorHAnsi"/>
          <w:color w:val="00B0F0"/>
          <w:lang w:val="en-US"/>
        </w:rPr>
        <w:t>“</w:t>
      </w:r>
      <w:r w:rsidRPr="00AA28FC">
        <w:rPr>
          <w:rFonts w:cstheme="minorHAnsi"/>
          <w:color w:val="00B0F0"/>
          <w:lang w:val="en-US"/>
        </w:rPr>
        <w:t xml:space="preserve">The most likely estimate of the maximum </w:t>
      </w:r>
      <w:r w:rsidR="00F54CDB">
        <w:rPr>
          <w:rFonts w:cstheme="minorHAnsi"/>
          <w:color w:val="00B0F0"/>
          <w:lang w:val="en-US"/>
        </w:rPr>
        <w:t>discharge</w:t>
      </w:r>
      <w:r w:rsidRPr="00AA28FC">
        <w:rPr>
          <w:rFonts w:cstheme="minorHAnsi"/>
          <w:color w:val="00B0F0"/>
          <w:lang w:val="en-US"/>
        </w:rPr>
        <w:t xml:space="preserve"> of the Rhône </w:t>
      </w:r>
      <w:r w:rsidR="00F54CDB">
        <w:rPr>
          <w:rFonts w:cstheme="minorHAnsi"/>
          <w:color w:val="00B0F0"/>
          <w:lang w:val="en-US"/>
        </w:rPr>
        <w:t xml:space="preserve">River </w:t>
      </w:r>
      <w:r w:rsidRPr="00AA28FC">
        <w:rPr>
          <w:rFonts w:cstheme="minorHAnsi"/>
          <w:color w:val="00B0F0"/>
          <w:lang w:val="en-US"/>
        </w:rPr>
        <w:t xml:space="preserve">at Beaucaire during the December 2003 flood is </w:t>
      </w:r>
      <w:r w:rsidR="00F54CDB">
        <w:rPr>
          <w:rFonts w:cstheme="minorHAnsi"/>
          <w:color w:val="00B0F0"/>
          <w:lang w:val="en-US"/>
        </w:rPr>
        <w:t>11500 m</w:t>
      </w:r>
      <w:r w:rsidR="00F54CDB">
        <w:rPr>
          <w:rFonts w:cstheme="minorHAnsi"/>
          <w:color w:val="00B0F0"/>
          <w:vertAlign w:val="superscript"/>
          <w:lang w:val="en-US"/>
        </w:rPr>
        <w:t>3</w:t>
      </w:r>
      <w:r w:rsidR="00F54CDB">
        <w:rPr>
          <w:rFonts w:cstheme="minorHAnsi"/>
          <w:color w:val="00B0F0"/>
          <w:lang w:val="en-US"/>
        </w:rPr>
        <w:t>/s</w:t>
      </w:r>
      <w:r w:rsidRPr="00AA28FC">
        <w:rPr>
          <w:rFonts w:cstheme="minorHAnsi"/>
          <w:color w:val="00B0F0"/>
          <w:lang w:val="en-US"/>
        </w:rPr>
        <w:t xml:space="preserve">, corresponding to a return period slightly </w:t>
      </w:r>
      <w:r w:rsidR="00F54CDB">
        <w:rPr>
          <w:rFonts w:cstheme="minorHAnsi"/>
          <w:color w:val="00B0F0"/>
          <w:lang w:val="en-US"/>
        </w:rPr>
        <w:t>above</w:t>
      </w:r>
      <w:r w:rsidRPr="00AA28FC">
        <w:rPr>
          <w:rFonts w:cstheme="minorHAnsi"/>
          <w:color w:val="00B0F0"/>
          <w:lang w:val="en-US"/>
        </w:rPr>
        <w:t xml:space="preserve"> 100 years. The maximum </w:t>
      </w:r>
      <w:r w:rsidR="00F54CDB">
        <w:rPr>
          <w:rFonts w:cstheme="minorHAnsi"/>
          <w:color w:val="00B0F0"/>
          <w:lang w:val="en-US"/>
        </w:rPr>
        <w:t>stage</w:t>
      </w:r>
      <w:r w:rsidRPr="00AA28FC">
        <w:rPr>
          <w:rFonts w:cstheme="minorHAnsi"/>
          <w:color w:val="00B0F0"/>
          <w:lang w:val="en-US"/>
        </w:rPr>
        <w:t xml:space="preserve"> reached at Beaucaire is estimated at 11.35 m. This </w:t>
      </w:r>
      <w:r w:rsidR="007A72F2">
        <w:rPr>
          <w:rFonts w:cstheme="minorHAnsi"/>
          <w:color w:val="00B0F0"/>
          <w:lang w:val="en-US"/>
        </w:rPr>
        <w:t xml:space="preserve">maximum discharge </w:t>
      </w:r>
      <w:r w:rsidRPr="00AA28FC">
        <w:rPr>
          <w:rFonts w:cstheme="minorHAnsi"/>
          <w:color w:val="00B0F0"/>
          <w:lang w:val="en-US"/>
        </w:rPr>
        <w:t xml:space="preserve">estimate is subject to an uncertainty of around 5%, resulting from the uncertainty of flow measurements, maximum </w:t>
      </w:r>
      <w:r w:rsidR="00F54CDB">
        <w:rPr>
          <w:rFonts w:cstheme="minorHAnsi"/>
          <w:color w:val="00B0F0"/>
          <w:lang w:val="en-US"/>
        </w:rPr>
        <w:t>stage</w:t>
      </w:r>
      <w:r w:rsidRPr="00AA28FC">
        <w:rPr>
          <w:rFonts w:cstheme="minorHAnsi"/>
          <w:color w:val="00B0F0"/>
          <w:lang w:val="en-US"/>
        </w:rPr>
        <w:t>, parameterization and extrapolation of the December 2003 gauging data.</w:t>
      </w:r>
      <w:r w:rsidR="00F54CDB">
        <w:rPr>
          <w:rFonts w:cstheme="minorHAnsi"/>
          <w:color w:val="00B0F0"/>
          <w:lang w:val="en-US"/>
        </w:rPr>
        <w:t>” (translated from the French original document). This c</w:t>
      </w:r>
      <w:r w:rsidR="007A72F2">
        <w:rPr>
          <w:rFonts w:cstheme="minorHAnsi"/>
          <w:color w:val="00B0F0"/>
          <w:lang w:val="en-US"/>
        </w:rPr>
        <w:t xml:space="preserve">onference reunited the </w:t>
      </w:r>
      <w:r w:rsidR="007A72F2" w:rsidRPr="007A72F2">
        <w:rPr>
          <w:rFonts w:cstheme="minorHAnsi"/>
          <w:color w:val="00B0F0"/>
          <w:lang w:val="en-US"/>
        </w:rPr>
        <w:t>operator</w:t>
      </w:r>
      <w:r w:rsidR="007A72F2">
        <w:rPr>
          <w:rFonts w:cstheme="minorHAnsi"/>
          <w:color w:val="00B0F0"/>
          <w:lang w:val="en-US"/>
        </w:rPr>
        <w:t>s</w:t>
      </w:r>
      <w:r w:rsidR="007A72F2" w:rsidRPr="007A72F2">
        <w:rPr>
          <w:rFonts w:cstheme="minorHAnsi"/>
          <w:color w:val="00B0F0"/>
          <w:lang w:val="en-US"/>
        </w:rPr>
        <w:t xml:space="preserve"> of hydroelectric schemes</w:t>
      </w:r>
      <w:r w:rsidR="007A72F2">
        <w:rPr>
          <w:rFonts w:cstheme="minorHAnsi"/>
          <w:color w:val="00B0F0"/>
          <w:lang w:val="en-US"/>
        </w:rPr>
        <w:t>, the government services and international experts. The original document is no longer available on internet.</w:t>
      </w:r>
    </w:p>
    <w:p w14:paraId="57421F00" w14:textId="14D3CE15" w:rsidR="007A72F2" w:rsidRDefault="007A72F2" w:rsidP="007A72F2">
      <w:pPr>
        <w:pStyle w:val="Sansinterligne"/>
        <w:jc w:val="both"/>
        <w:rPr>
          <w:rFonts w:cstheme="minorHAnsi"/>
          <w:color w:val="00B0F0"/>
          <w:lang w:val="en-US"/>
        </w:rPr>
      </w:pPr>
      <w:r>
        <w:rPr>
          <w:rFonts w:cstheme="minorHAnsi"/>
          <w:color w:val="00B0F0"/>
          <w:lang w:val="en-US"/>
        </w:rPr>
        <w:t xml:space="preserve">We added the following sentence in section 4.4 (line </w:t>
      </w:r>
      <w:r w:rsidR="003B0EEC">
        <w:rPr>
          <w:rFonts w:cstheme="minorHAnsi"/>
          <w:color w:val="00B0F0"/>
          <w:lang w:val="en-US"/>
        </w:rPr>
        <w:t>495</w:t>
      </w:r>
      <w:r>
        <w:rPr>
          <w:rFonts w:cstheme="minorHAnsi"/>
          <w:color w:val="00B0F0"/>
          <w:lang w:val="en-US"/>
        </w:rPr>
        <w:t>):</w:t>
      </w:r>
      <w:r w:rsidRPr="007A72F2">
        <w:rPr>
          <w:color w:val="00B0F0"/>
          <w:lang w:val="en-GB"/>
        </w:rPr>
        <w:t xml:space="preserve"> “</w:t>
      </w:r>
      <w:r w:rsidRPr="007A72F2">
        <w:rPr>
          <w:rFonts w:cstheme="minorHAnsi"/>
          <w:color w:val="00B0F0"/>
          <w:lang w:val="en-US"/>
        </w:rPr>
        <w:t>This 5% uncertainty</w:t>
      </w:r>
      <w:r>
        <w:rPr>
          <w:rFonts w:cstheme="minorHAnsi"/>
          <w:color w:val="00B0F0"/>
          <w:lang w:val="en-US"/>
        </w:rPr>
        <w:t xml:space="preserve"> </w:t>
      </w:r>
      <w:r w:rsidR="00185F4C">
        <w:rPr>
          <w:rFonts w:cstheme="minorHAnsi"/>
          <w:color w:val="00B0F0"/>
          <w:lang w:val="en-US"/>
        </w:rPr>
        <w:t>on</w:t>
      </w:r>
      <w:r>
        <w:rPr>
          <w:rFonts w:cstheme="minorHAnsi"/>
          <w:color w:val="00B0F0"/>
          <w:lang w:val="en-US"/>
        </w:rPr>
        <w:t xml:space="preserve"> recent AMAX discharges</w:t>
      </w:r>
      <w:r w:rsidRPr="007A72F2">
        <w:rPr>
          <w:rFonts w:cstheme="minorHAnsi"/>
          <w:color w:val="00B0F0"/>
          <w:lang w:val="en-US"/>
        </w:rPr>
        <w:t xml:space="preserve"> is consistent with the results of </w:t>
      </w:r>
      <w:r>
        <w:rPr>
          <w:rFonts w:cstheme="minorHAnsi"/>
          <w:color w:val="00B0F0"/>
          <w:lang w:val="en-US"/>
        </w:rPr>
        <w:t xml:space="preserve">the international consensus conference on the </w:t>
      </w:r>
      <w:r w:rsidR="00185F4C">
        <w:rPr>
          <w:rFonts w:cstheme="minorHAnsi"/>
          <w:color w:val="00B0F0"/>
          <w:lang w:val="en-US"/>
        </w:rPr>
        <w:t xml:space="preserve">December </w:t>
      </w:r>
      <w:r>
        <w:rPr>
          <w:rFonts w:cstheme="minorHAnsi"/>
          <w:color w:val="00B0F0"/>
          <w:lang w:val="en-US"/>
        </w:rPr>
        <w:t>2003 flood : “</w:t>
      </w:r>
      <w:r w:rsidRPr="00AA28FC">
        <w:rPr>
          <w:rFonts w:cstheme="minorHAnsi"/>
          <w:color w:val="00B0F0"/>
          <w:lang w:val="en-US"/>
        </w:rPr>
        <w:t xml:space="preserve">The most likely estimate of the maximum </w:t>
      </w:r>
      <w:r>
        <w:rPr>
          <w:rFonts w:cstheme="minorHAnsi"/>
          <w:color w:val="00B0F0"/>
          <w:lang w:val="en-US"/>
        </w:rPr>
        <w:t>discharge</w:t>
      </w:r>
      <w:r w:rsidRPr="00AA28FC">
        <w:rPr>
          <w:rFonts w:cstheme="minorHAnsi"/>
          <w:color w:val="00B0F0"/>
          <w:lang w:val="en-US"/>
        </w:rPr>
        <w:t xml:space="preserve"> of the Rhône </w:t>
      </w:r>
      <w:r>
        <w:rPr>
          <w:rFonts w:cstheme="minorHAnsi"/>
          <w:color w:val="00B0F0"/>
          <w:lang w:val="en-US"/>
        </w:rPr>
        <w:t xml:space="preserve">River </w:t>
      </w:r>
      <w:r w:rsidRPr="00AA28FC">
        <w:rPr>
          <w:rFonts w:cstheme="minorHAnsi"/>
          <w:color w:val="00B0F0"/>
          <w:lang w:val="en-US"/>
        </w:rPr>
        <w:t xml:space="preserve">at Beaucaire during the December 2003 flood is </w:t>
      </w:r>
      <w:r>
        <w:rPr>
          <w:rFonts w:cstheme="minorHAnsi"/>
          <w:color w:val="00B0F0"/>
          <w:lang w:val="en-US"/>
        </w:rPr>
        <w:t>11500 m</w:t>
      </w:r>
      <w:r>
        <w:rPr>
          <w:rFonts w:cstheme="minorHAnsi"/>
          <w:color w:val="00B0F0"/>
          <w:vertAlign w:val="superscript"/>
          <w:lang w:val="en-US"/>
        </w:rPr>
        <w:t>3</w:t>
      </w:r>
      <w:r>
        <w:rPr>
          <w:rFonts w:cstheme="minorHAnsi"/>
          <w:color w:val="00B0F0"/>
          <w:lang w:val="en-US"/>
        </w:rPr>
        <w:t>/s</w:t>
      </w:r>
      <w:r w:rsidRPr="00AA28FC">
        <w:rPr>
          <w:rFonts w:cstheme="minorHAnsi"/>
          <w:color w:val="00B0F0"/>
          <w:lang w:val="en-US"/>
        </w:rPr>
        <w:t xml:space="preserve">, corresponding to a return period slightly </w:t>
      </w:r>
      <w:r>
        <w:rPr>
          <w:rFonts w:cstheme="minorHAnsi"/>
          <w:color w:val="00B0F0"/>
          <w:lang w:val="en-US"/>
        </w:rPr>
        <w:t>above</w:t>
      </w:r>
      <w:r w:rsidRPr="00AA28FC">
        <w:rPr>
          <w:rFonts w:cstheme="minorHAnsi"/>
          <w:color w:val="00B0F0"/>
          <w:lang w:val="en-US"/>
        </w:rPr>
        <w:t xml:space="preserve"> 100 years</w:t>
      </w:r>
      <w:r>
        <w:rPr>
          <w:rFonts w:cstheme="minorHAnsi"/>
          <w:color w:val="00B0F0"/>
          <w:lang w:val="en-US"/>
        </w:rPr>
        <w:t>. […]</w:t>
      </w:r>
      <w:r w:rsidRPr="00AA28FC">
        <w:rPr>
          <w:rFonts w:cstheme="minorHAnsi"/>
          <w:color w:val="00B0F0"/>
          <w:lang w:val="en-US"/>
        </w:rPr>
        <w:t xml:space="preserve"> This</w:t>
      </w:r>
      <w:r>
        <w:rPr>
          <w:rFonts w:cstheme="minorHAnsi"/>
          <w:color w:val="00B0F0"/>
          <w:lang w:val="en-US"/>
        </w:rPr>
        <w:t xml:space="preserve"> maximum discharge</w:t>
      </w:r>
      <w:r w:rsidRPr="00AA28FC">
        <w:rPr>
          <w:rFonts w:cstheme="minorHAnsi"/>
          <w:color w:val="00B0F0"/>
          <w:lang w:val="en-US"/>
        </w:rPr>
        <w:t xml:space="preserve"> estimate is subject to an uncertainty of around 5%, resulting from the uncertainty of flow measurements, maximum </w:t>
      </w:r>
      <w:r>
        <w:rPr>
          <w:rFonts w:cstheme="minorHAnsi"/>
          <w:color w:val="00B0F0"/>
          <w:lang w:val="en-US"/>
        </w:rPr>
        <w:t>stage</w:t>
      </w:r>
      <w:r w:rsidRPr="00AA28FC">
        <w:rPr>
          <w:rFonts w:cstheme="minorHAnsi"/>
          <w:color w:val="00B0F0"/>
          <w:lang w:val="en-US"/>
        </w:rPr>
        <w:t>, parameterization and extrapolation of the December 2003 gauging data.</w:t>
      </w:r>
      <w:r>
        <w:rPr>
          <w:rFonts w:cstheme="minorHAnsi"/>
          <w:color w:val="00B0F0"/>
          <w:lang w:val="en-US"/>
        </w:rPr>
        <w:t>” (MEDD, 2005)</w:t>
      </w:r>
      <w:r w:rsidR="00185F4C">
        <w:rPr>
          <w:rFonts w:cstheme="minorHAnsi"/>
          <w:color w:val="00B0F0"/>
          <w:lang w:val="en-US"/>
        </w:rPr>
        <w:t>.</w:t>
      </w:r>
      <w:r w:rsidRPr="007A72F2">
        <w:rPr>
          <w:rFonts w:cstheme="minorHAnsi"/>
          <w:color w:val="00B0F0"/>
          <w:lang w:val="en-US"/>
        </w:rPr>
        <w:t>”</w:t>
      </w:r>
    </w:p>
    <w:p w14:paraId="0682CC9B" w14:textId="77777777" w:rsidR="00116F99" w:rsidRDefault="00116F99">
      <w:pPr>
        <w:pStyle w:val="Sansinterligne"/>
        <w:jc w:val="both"/>
        <w:rPr>
          <w:rFonts w:cstheme="minorHAnsi"/>
          <w:color w:val="FF0000"/>
          <w:lang w:val="en-US"/>
        </w:rPr>
      </w:pPr>
    </w:p>
    <w:p w14:paraId="62F011F3" w14:textId="77777777" w:rsidR="00116F99" w:rsidRDefault="002475C4">
      <w:pPr>
        <w:pStyle w:val="Sansinterligne"/>
        <w:jc w:val="both"/>
        <w:rPr>
          <w:rFonts w:cstheme="minorHAnsi"/>
          <w:b/>
          <w:lang w:val="en-GB"/>
        </w:rPr>
      </w:pPr>
      <w:r>
        <w:rPr>
          <w:rFonts w:cstheme="minorHAnsi"/>
          <w:b/>
          <w:lang w:val="en-GB"/>
        </w:rPr>
        <w:lastRenderedPageBreak/>
        <w:t xml:space="preserve">J To what extent are the interpretations/conclusions supported by the data/analyses? </w:t>
      </w:r>
    </w:p>
    <w:p w14:paraId="2EED8799" w14:textId="77777777" w:rsidR="00116F99" w:rsidRDefault="002475C4">
      <w:pPr>
        <w:pStyle w:val="Sansinterligne"/>
        <w:jc w:val="both"/>
        <w:rPr>
          <w:rFonts w:cstheme="minorHAnsi"/>
          <w:lang w:val="en-GB"/>
        </w:rPr>
      </w:pPr>
      <w:r>
        <w:rPr>
          <w:rFonts w:cstheme="minorHAnsi"/>
          <w:lang w:val="en-GB"/>
        </w:rPr>
        <w:t xml:space="preserve">High. Interpretations and conclusions are mostly supported by the data/analysis. </w:t>
      </w:r>
    </w:p>
    <w:p w14:paraId="6977B6C5" w14:textId="77777777" w:rsidR="00116F99" w:rsidRDefault="002475C4">
      <w:pPr>
        <w:pStyle w:val="Sansinterligne"/>
        <w:jc w:val="both"/>
        <w:rPr>
          <w:rFonts w:cstheme="minorHAnsi"/>
          <w:lang w:val="en-GB"/>
        </w:rPr>
      </w:pPr>
      <w:r>
        <w:rPr>
          <w:rFonts w:cstheme="minorHAnsi"/>
          <w:lang w:val="en-GB"/>
        </w:rPr>
        <w:t xml:space="preserve">Statements about design flood uncertainty and varying record length need to be supported with an annual maximum maxpost Q time series figure before fig 10. Clearly show that the largest flood (given estimated maxpost flows) occurred in 1856, the second largest flood occurred in 1840, and the 2003 flood – </w:t>
      </w:r>
      <w:commentRangeStart w:id="19"/>
      <w:r>
        <w:rPr>
          <w:rFonts w:cstheme="minorHAnsi"/>
          <w:lang w:val="en-GB"/>
        </w:rPr>
        <w:t xml:space="preserve">which is the basis of the 2000s design? </w:t>
      </w:r>
      <w:commentRangeEnd w:id="19"/>
      <w:r>
        <w:commentReference w:id="19"/>
      </w:r>
      <w:r>
        <w:rPr>
          <w:rFonts w:cstheme="minorHAnsi"/>
          <w:lang w:val="en-GB"/>
        </w:rPr>
        <w:t xml:space="preserve">– was the third (!) largest flood. </w:t>
      </w:r>
    </w:p>
    <w:p w14:paraId="30AB9AA1" w14:textId="74CD21FC" w:rsidR="00116F99" w:rsidRDefault="002475C4">
      <w:pPr>
        <w:pStyle w:val="Sansinterligne"/>
        <w:jc w:val="both"/>
        <w:rPr>
          <w:rFonts w:cstheme="minorHAnsi"/>
          <w:color w:val="00B0F0"/>
          <w:lang w:val="en-GB"/>
        </w:rPr>
      </w:pPr>
      <w:r>
        <w:rPr>
          <w:rFonts w:cstheme="minorHAnsi"/>
          <w:color w:val="00B0F0"/>
          <w:lang w:val="en-GB"/>
        </w:rPr>
        <w:t xml:space="preserve">We added a new </w:t>
      </w:r>
      <w:r w:rsidR="00BD3739">
        <w:rPr>
          <w:rFonts w:cstheme="minorHAnsi"/>
          <w:color w:val="00B0F0"/>
          <w:lang w:val="en-GB"/>
        </w:rPr>
        <w:t>figure:</w:t>
      </w:r>
      <w:r w:rsidR="003B0EEC">
        <w:rPr>
          <w:rFonts w:cstheme="minorHAnsi"/>
          <w:color w:val="00B0F0"/>
          <w:lang w:val="en-GB"/>
        </w:rPr>
        <w:t xml:space="preserve"> figure </w:t>
      </w:r>
      <w:r w:rsidR="00BD3739">
        <w:rPr>
          <w:rFonts w:cstheme="minorHAnsi"/>
          <w:color w:val="00B0F0"/>
          <w:lang w:val="en-GB"/>
        </w:rPr>
        <w:t>3</w:t>
      </w:r>
      <w:r w:rsidR="003B0EEC">
        <w:rPr>
          <w:rFonts w:cstheme="minorHAnsi"/>
          <w:color w:val="00B0F0"/>
          <w:lang w:val="en-GB"/>
        </w:rPr>
        <w:t xml:space="preserve"> in supplementary material</w:t>
      </w:r>
      <w:r w:rsidR="00BD3739">
        <w:rPr>
          <w:rFonts w:cstheme="minorHAnsi"/>
          <w:color w:val="00B0F0"/>
          <w:lang w:val="en-GB"/>
        </w:rPr>
        <w:t xml:space="preserve"> </w:t>
      </w:r>
      <w:r>
        <w:rPr>
          <w:rFonts w:cstheme="minorHAnsi"/>
          <w:color w:val="00B0F0"/>
          <w:lang w:val="en-GB"/>
        </w:rPr>
        <w:t xml:space="preserve">(see </w:t>
      </w:r>
      <w:r w:rsidR="007C75D9">
        <w:rPr>
          <w:rFonts w:cstheme="minorHAnsi"/>
          <w:color w:val="00B0F0"/>
          <w:lang w:val="en-GB"/>
        </w:rPr>
        <w:t>section “Specific comments – Minor revisions needed”</w:t>
      </w:r>
      <w:r w:rsidR="00615194">
        <w:rPr>
          <w:rFonts w:cstheme="minorHAnsi"/>
          <w:color w:val="00B0F0"/>
          <w:lang w:val="en-GB"/>
        </w:rPr>
        <w:t>)</w:t>
      </w:r>
    </w:p>
    <w:p w14:paraId="4257DE04" w14:textId="77777777" w:rsidR="00116F99" w:rsidRDefault="00116F99">
      <w:pPr>
        <w:pStyle w:val="Sansinterligne"/>
        <w:jc w:val="both"/>
        <w:rPr>
          <w:rFonts w:cstheme="minorHAnsi"/>
          <w:lang w:val="en-GB"/>
        </w:rPr>
      </w:pPr>
    </w:p>
    <w:p w14:paraId="3FED1CE4" w14:textId="77777777" w:rsidR="00116F99" w:rsidRDefault="002475C4">
      <w:pPr>
        <w:pStyle w:val="Sansinterligne"/>
        <w:jc w:val="both"/>
        <w:rPr>
          <w:rFonts w:cstheme="minorHAnsi"/>
          <w:b/>
          <w:lang w:val="en-GB"/>
        </w:rPr>
      </w:pPr>
      <w:r>
        <w:rPr>
          <w:rFonts w:cstheme="minorHAnsi"/>
          <w:b/>
          <w:lang w:val="en-GB"/>
        </w:rPr>
        <w:t xml:space="preserve">K Overall quality of research </w:t>
      </w:r>
    </w:p>
    <w:p w14:paraId="067A1DB7" w14:textId="77777777" w:rsidR="00116F99" w:rsidRDefault="002475C4">
      <w:pPr>
        <w:pStyle w:val="Sansinterligne"/>
        <w:jc w:val="both"/>
        <w:rPr>
          <w:rFonts w:cstheme="minorHAnsi"/>
          <w:lang w:val="en-GB"/>
        </w:rPr>
      </w:pPr>
      <w:r>
        <w:rPr>
          <w:rFonts w:cstheme="minorHAnsi"/>
          <w:lang w:val="en-GB"/>
        </w:rPr>
        <w:t xml:space="preserve">High. </w:t>
      </w:r>
    </w:p>
    <w:p w14:paraId="15D2A284" w14:textId="77777777" w:rsidR="00116F99" w:rsidRDefault="002475C4">
      <w:pPr>
        <w:pStyle w:val="Sansinterligne"/>
        <w:jc w:val="both"/>
        <w:rPr>
          <w:rFonts w:cstheme="minorHAnsi"/>
          <w:b/>
          <w:lang w:val="en-GB"/>
        </w:rPr>
      </w:pPr>
      <w:r>
        <w:rPr>
          <w:rFonts w:cstheme="minorHAnsi"/>
          <w:b/>
          <w:lang w:val="en-GB"/>
        </w:rPr>
        <w:t>Attributes of Presentation :</w:t>
      </w:r>
    </w:p>
    <w:p w14:paraId="4CB15BCC" w14:textId="77777777" w:rsidR="00116F99" w:rsidRDefault="002475C4">
      <w:pPr>
        <w:pStyle w:val="Sansinterligne"/>
        <w:jc w:val="both"/>
        <w:rPr>
          <w:rFonts w:cstheme="minorHAnsi"/>
          <w:b/>
          <w:lang w:val="en-GB"/>
        </w:rPr>
      </w:pPr>
      <w:r>
        <w:rPr>
          <w:rFonts w:cstheme="minorHAnsi"/>
          <w:b/>
          <w:lang w:val="en-GB"/>
        </w:rPr>
        <w:t xml:space="preserve">L Is this paper </w:t>
      </w:r>
    </w:p>
    <w:p w14:paraId="4B1B83A4" w14:textId="77777777" w:rsidR="00116F99" w:rsidRDefault="002475C4">
      <w:pPr>
        <w:pStyle w:val="Sansinterligne"/>
        <w:ind w:left="708"/>
        <w:jc w:val="both"/>
        <w:rPr>
          <w:rFonts w:cstheme="minorHAnsi"/>
          <w:b/>
          <w:lang w:val="en-GB"/>
        </w:rPr>
      </w:pPr>
      <w:r>
        <w:rPr>
          <w:rFonts w:cstheme="minorHAnsi"/>
          <w:b/>
          <w:lang w:val="en-GB"/>
        </w:rPr>
        <w:t xml:space="preserve">1 well organized? </w:t>
      </w:r>
    </w:p>
    <w:p w14:paraId="7995FEF2" w14:textId="77777777" w:rsidR="00116F99" w:rsidRDefault="002475C4">
      <w:pPr>
        <w:pStyle w:val="Sansinterligne"/>
        <w:ind w:left="708"/>
        <w:jc w:val="both"/>
        <w:rPr>
          <w:rFonts w:cstheme="minorHAnsi"/>
          <w:b/>
          <w:lang w:val="en-GB"/>
        </w:rPr>
      </w:pPr>
      <w:r>
        <w:rPr>
          <w:rFonts w:cstheme="minorHAnsi"/>
          <w:lang w:val="en-GB"/>
        </w:rPr>
        <w:t>Yes</w:t>
      </w:r>
      <w:r>
        <w:rPr>
          <w:rFonts w:cstheme="minorHAnsi"/>
          <w:b/>
          <w:lang w:val="en-GB"/>
        </w:rPr>
        <w:t xml:space="preserve"> </w:t>
      </w:r>
    </w:p>
    <w:p w14:paraId="0A6277FD" w14:textId="77777777" w:rsidR="00116F99" w:rsidRDefault="002475C4">
      <w:pPr>
        <w:pStyle w:val="Sansinterligne"/>
        <w:ind w:left="708"/>
        <w:jc w:val="both"/>
        <w:rPr>
          <w:rFonts w:cstheme="minorHAnsi"/>
          <w:b/>
          <w:lang w:val="en-GB"/>
        </w:rPr>
      </w:pPr>
      <w:r>
        <w:rPr>
          <w:rFonts w:cstheme="minorHAnsi"/>
          <w:b/>
          <w:lang w:val="en-GB"/>
        </w:rPr>
        <w:t xml:space="preserve">2 to the point/concise? </w:t>
      </w:r>
    </w:p>
    <w:p w14:paraId="7EA1D1F0" w14:textId="77777777" w:rsidR="00116F99" w:rsidRDefault="002475C4">
      <w:pPr>
        <w:pStyle w:val="Sansinterligne"/>
        <w:ind w:left="708"/>
        <w:jc w:val="both"/>
        <w:rPr>
          <w:rFonts w:cstheme="minorHAnsi"/>
          <w:b/>
          <w:lang w:val="en-GB"/>
        </w:rPr>
      </w:pPr>
      <w:r>
        <w:rPr>
          <w:rFonts w:cstheme="minorHAnsi"/>
          <w:lang w:val="en-GB"/>
        </w:rPr>
        <w:t>Yes</w:t>
      </w:r>
      <w:r>
        <w:rPr>
          <w:rFonts w:cstheme="minorHAnsi"/>
          <w:b/>
          <w:lang w:val="en-GB"/>
        </w:rPr>
        <w:t xml:space="preserve"> </w:t>
      </w:r>
    </w:p>
    <w:p w14:paraId="20FFEAC3" w14:textId="77777777" w:rsidR="00116F99" w:rsidRDefault="002475C4">
      <w:pPr>
        <w:pStyle w:val="Sansinterligne"/>
        <w:ind w:left="708"/>
        <w:jc w:val="both"/>
        <w:rPr>
          <w:rFonts w:cstheme="minorHAnsi"/>
          <w:b/>
          <w:lang w:val="en-GB"/>
        </w:rPr>
      </w:pPr>
      <w:r>
        <w:rPr>
          <w:rFonts w:cstheme="minorHAnsi"/>
          <w:b/>
          <w:lang w:val="en-GB"/>
        </w:rPr>
        <w:t xml:space="preserve">3 written clearly using correct grammar and syntax? </w:t>
      </w:r>
    </w:p>
    <w:p w14:paraId="14DDF703" w14:textId="77777777" w:rsidR="00116F99" w:rsidRDefault="002475C4">
      <w:pPr>
        <w:pStyle w:val="Sansinterligne"/>
        <w:ind w:left="708"/>
        <w:jc w:val="both"/>
        <w:rPr>
          <w:rFonts w:cstheme="minorHAnsi"/>
          <w:b/>
          <w:lang w:val="en-GB"/>
        </w:rPr>
      </w:pPr>
      <w:r>
        <w:rPr>
          <w:rFonts w:cstheme="minorHAnsi"/>
          <w:lang w:val="en-GB"/>
        </w:rPr>
        <w:t>Yes</w:t>
      </w:r>
      <w:r>
        <w:rPr>
          <w:rFonts w:cstheme="minorHAnsi"/>
          <w:b/>
          <w:lang w:val="en-GB"/>
        </w:rPr>
        <w:t xml:space="preserve"> </w:t>
      </w:r>
    </w:p>
    <w:p w14:paraId="2259DC19" w14:textId="77777777" w:rsidR="00116F99" w:rsidRDefault="002475C4">
      <w:pPr>
        <w:pStyle w:val="Sansinterligne"/>
        <w:jc w:val="both"/>
        <w:rPr>
          <w:rFonts w:cstheme="minorHAnsi"/>
          <w:b/>
          <w:lang w:val="en-GB"/>
        </w:rPr>
      </w:pPr>
      <w:r>
        <w:rPr>
          <w:rFonts w:cstheme="minorHAnsi"/>
          <w:b/>
          <w:lang w:val="en-GB"/>
        </w:rPr>
        <w:t xml:space="preserve">M Is the title informative and a reflection of the content? </w:t>
      </w:r>
    </w:p>
    <w:p w14:paraId="6C5D72C9" w14:textId="77777777" w:rsidR="00116F99" w:rsidRDefault="002475C4">
      <w:pPr>
        <w:pStyle w:val="Sansinterligne"/>
        <w:jc w:val="both"/>
        <w:rPr>
          <w:rFonts w:cstheme="minorHAnsi"/>
          <w:lang w:val="en-GB"/>
        </w:rPr>
      </w:pPr>
      <w:r>
        <w:rPr>
          <w:rFonts w:cstheme="minorHAnsi"/>
          <w:lang w:val="en-GB"/>
        </w:rPr>
        <w:t xml:space="preserve">Yes </w:t>
      </w:r>
    </w:p>
    <w:p w14:paraId="580982B4" w14:textId="77777777" w:rsidR="00116F99" w:rsidRDefault="002475C4">
      <w:pPr>
        <w:pStyle w:val="Sansinterligne"/>
        <w:jc w:val="both"/>
        <w:rPr>
          <w:rFonts w:cstheme="minorHAnsi"/>
          <w:b/>
          <w:lang w:val="en-GB"/>
        </w:rPr>
      </w:pPr>
      <w:r>
        <w:rPr>
          <w:rFonts w:cstheme="minorHAnsi"/>
          <w:b/>
          <w:lang w:val="en-GB"/>
        </w:rPr>
        <w:t xml:space="preserve">N Are the objectives, methods, results and conclusions intelligible from the abstract alone? </w:t>
      </w:r>
    </w:p>
    <w:p w14:paraId="7FE80CA0" w14:textId="77777777" w:rsidR="00116F99" w:rsidRDefault="002475C4">
      <w:pPr>
        <w:pStyle w:val="Sansinterligne"/>
        <w:jc w:val="both"/>
        <w:rPr>
          <w:rFonts w:cstheme="minorHAnsi"/>
          <w:lang w:val="en-GB"/>
        </w:rPr>
      </w:pPr>
      <w:r>
        <w:rPr>
          <w:rFonts w:cstheme="minorHAnsi"/>
          <w:lang w:val="en-GB"/>
        </w:rPr>
        <w:t xml:space="preserve">Yes </w:t>
      </w:r>
    </w:p>
    <w:p w14:paraId="04396325" w14:textId="77777777" w:rsidR="00116F99" w:rsidRDefault="002475C4">
      <w:pPr>
        <w:pStyle w:val="Sansinterligne"/>
        <w:jc w:val="both"/>
        <w:rPr>
          <w:rFonts w:cstheme="minorHAnsi"/>
          <w:b/>
          <w:lang w:val="en-GB"/>
        </w:rPr>
      </w:pPr>
      <w:r>
        <w:rPr>
          <w:rFonts w:cstheme="minorHAnsi"/>
          <w:b/>
          <w:lang w:val="en-GB"/>
        </w:rPr>
        <w:t xml:space="preserve">O Are the figures/tables </w:t>
      </w:r>
    </w:p>
    <w:p w14:paraId="289D3039" w14:textId="661383C6" w:rsidR="00116F99" w:rsidRDefault="002475C4">
      <w:pPr>
        <w:pStyle w:val="Sansinterligne"/>
        <w:ind w:left="708"/>
        <w:jc w:val="both"/>
        <w:rPr>
          <w:rFonts w:cstheme="minorHAnsi"/>
          <w:b/>
          <w:lang w:val="en-GB"/>
        </w:rPr>
      </w:pPr>
      <w:r>
        <w:rPr>
          <w:rFonts w:cstheme="minorHAnsi"/>
          <w:b/>
          <w:lang w:val="en-GB"/>
        </w:rPr>
        <w:t xml:space="preserve">1 useful and all </w:t>
      </w:r>
      <w:r w:rsidR="00646C1C">
        <w:rPr>
          <w:rFonts w:cstheme="minorHAnsi"/>
          <w:b/>
          <w:lang w:val="en-GB"/>
        </w:rPr>
        <w:t xml:space="preserve">necessary? </w:t>
      </w:r>
    </w:p>
    <w:p w14:paraId="278EC89F" w14:textId="46BEAF74" w:rsidR="002C35D7" w:rsidRDefault="002475C4">
      <w:pPr>
        <w:pStyle w:val="Sansinterligne"/>
        <w:ind w:left="708"/>
        <w:jc w:val="both"/>
        <w:rPr>
          <w:rFonts w:cstheme="minorHAnsi"/>
          <w:lang w:val="en-GB"/>
        </w:rPr>
      </w:pPr>
      <w:r>
        <w:rPr>
          <w:rFonts w:cstheme="minorHAnsi"/>
          <w:lang w:val="en-GB"/>
        </w:rPr>
        <w:t xml:space="preserve">Yes- require they add an annual maximum flow time series plot. </w:t>
      </w:r>
    </w:p>
    <w:p w14:paraId="43437795" w14:textId="47DC5818" w:rsidR="007C75D9" w:rsidRDefault="00615194" w:rsidP="007C75D9">
      <w:pPr>
        <w:pStyle w:val="Sansinterligne"/>
        <w:ind w:firstLine="708"/>
        <w:jc w:val="both"/>
        <w:rPr>
          <w:rFonts w:cstheme="minorHAnsi"/>
          <w:color w:val="00B0F0"/>
          <w:lang w:val="en-GB"/>
        </w:rPr>
      </w:pPr>
      <w:r>
        <w:rPr>
          <w:rFonts w:cstheme="minorHAnsi"/>
          <w:color w:val="00B0F0"/>
          <w:lang w:val="en-GB"/>
        </w:rPr>
        <w:t>We added a new figure; s</w:t>
      </w:r>
      <w:r w:rsidR="007C75D9">
        <w:rPr>
          <w:rFonts w:cstheme="minorHAnsi"/>
          <w:color w:val="00B0F0"/>
          <w:lang w:val="en-GB"/>
        </w:rPr>
        <w:t>ee section “Specific comments – Minor revisions needed”</w:t>
      </w:r>
    </w:p>
    <w:p w14:paraId="314FD3DF" w14:textId="27390D54" w:rsidR="00116F99" w:rsidRDefault="002475C4">
      <w:pPr>
        <w:pStyle w:val="Sansinterligne"/>
        <w:ind w:left="708"/>
        <w:jc w:val="both"/>
        <w:rPr>
          <w:rFonts w:cstheme="minorHAnsi"/>
          <w:lang w:val="en-GB"/>
        </w:rPr>
      </w:pPr>
      <w:r>
        <w:rPr>
          <w:rFonts w:cstheme="minorHAnsi"/>
          <w:lang w:val="en-GB"/>
        </w:rPr>
        <w:t xml:space="preserve">Could enhance information from </w:t>
      </w:r>
      <w:commentRangeStart w:id="20"/>
      <w:commentRangeStart w:id="21"/>
      <w:r>
        <w:rPr>
          <w:rFonts w:cstheme="minorHAnsi"/>
          <w:lang w:val="en-GB"/>
        </w:rPr>
        <w:t xml:space="preserve">fig 5 with supplementary information </w:t>
      </w:r>
      <w:commentRangeEnd w:id="20"/>
      <w:r>
        <w:commentReference w:id="20"/>
      </w:r>
      <w:commentRangeEnd w:id="21"/>
      <w:r>
        <w:commentReference w:id="21"/>
      </w:r>
      <w:r>
        <w:rPr>
          <w:rFonts w:cstheme="minorHAnsi"/>
          <w:lang w:val="en-GB"/>
        </w:rPr>
        <w:t xml:space="preserve">showing the stage observations/measurements for the 1840, 1856 and 2003 floods. </w:t>
      </w:r>
    </w:p>
    <w:p w14:paraId="52C1223D" w14:textId="7AE61656" w:rsidR="00616ADE" w:rsidRDefault="00616ADE">
      <w:pPr>
        <w:pStyle w:val="Sansinterligne"/>
        <w:ind w:left="708"/>
        <w:jc w:val="both"/>
        <w:rPr>
          <w:rFonts w:cstheme="minorHAnsi"/>
          <w:color w:val="00B0F0"/>
          <w:lang w:val="en-GB"/>
        </w:rPr>
      </w:pPr>
      <w:r>
        <w:rPr>
          <w:rFonts w:cstheme="minorHAnsi"/>
          <w:color w:val="00B0F0"/>
          <w:lang w:val="en-GB"/>
        </w:rPr>
        <w:t>See the following figure</w:t>
      </w:r>
      <w:r w:rsidR="00EC776C">
        <w:rPr>
          <w:rFonts w:cstheme="minorHAnsi"/>
          <w:color w:val="00B0F0"/>
          <w:lang w:val="en-GB"/>
        </w:rPr>
        <w:t xml:space="preserve"> </w:t>
      </w:r>
      <w:r>
        <w:rPr>
          <w:rFonts w:cstheme="minorHAnsi"/>
          <w:color w:val="00B0F0"/>
          <w:lang w:val="en-GB"/>
        </w:rPr>
        <w:t>added in supplementary material</w:t>
      </w:r>
      <w:r w:rsidR="00EC776C">
        <w:rPr>
          <w:rFonts w:cstheme="minorHAnsi"/>
          <w:color w:val="00B0F0"/>
          <w:lang w:val="en-GB"/>
        </w:rPr>
        <w:t xml:space="preserve"> (figure 1)</w:t>
      </w:r>
      <w:r>
        <w:rPr>
          <w:rFonts w:cstheme="minorHAnsi"/>
          <w:color w:val="00B0F0"/>
          <w:lang w:val="en-GB"/>
        </w:rPr>
        <w:t>.</w:t>
      </w:r>
    </w:p>
    <w:p w14:paraId="77DFD2B3" w14:textId="77777777" w:rsidR="00BB5805" w:rsidRDefault="00BB5805">
      <w:pPr>
        <w:pStyle w:val="Sansinterligne"/>
        <w:ind w:left="708"/>
        <w:jc w:val="both"/>
        <w:rPr>
          <w:rFonts w:cstheme="minorHAnsi"/>
          <w:color w:val="00B0F0"/>
          <w:lang w:val="en-GB"/>
        </w:rPr>
      </w:pPr>
    </w:p>
    <w:p w14:paraId="4C513A20" w14:textId="208F833F" w:rsidR="00BB5805" w:rsidRPr="00616ADE" w:rsidRDefault="00BB5805" w:rsidP="00BB5805">
      <w:pPr>
        <w:pStyle w:val="Sansinterligne"/>
        <w:ind w:left="708"/>
        <w:jc w:val="center"/>
        <w:rPr>
          <w:rFonts w:cstheme="minorHAnsi"/>
          <w:color w:val="00B0F0"/>
          <w:lang w:val="en-GB"/>
        </w:rPr>
      </w:pPr>
      <w:r w:rsidRPr="00BB5805">
        <w:rPr>
          <w:rFonts w:cstheme="minorHAnsi"/>
          <w:noProof/>
          <w:color w:val="00B0F0"/>
          <w:lang w:eastAsia="fr-FR"/>
        </w:rPr>
        <w:drawing>
          <wp:inline distT="0" distB="0" distL="0" distR="0" wp14:anchorId="3CAAC4E1" wp14:editId="72D3AF4B">
            <wp:extent cx="5436188" cy="3371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468" cy="3396214"/>
                    </a:xfrm>
                    <a:prstGeom prst="rect">
                      <a:avLst/>
                    </a:prstGeom>
                  </pic:spPr>
                </pic:pic>
              </a:graphicData>
            </a:graphic>
          </wp:inline>
        </w:drawing>
      </w:r>
    </w:p>
    <w:p w14:paraId="23BC36DF" w14:textId="77777777" w:rsidR="00616ADE" w:rsidRPr="00616ADE" w:rsidRDefault="00616ADE" w:rsidP="00616ADE">
      <w:pPr>
        <w:pStyle w:val="Sansinterligne"/>
        <w:ind w:left="708"/>
        <w:jc w:val="center"/>
        <w:rPr>
          <w:rFonts w:cstheme="minorHAnsi"/>
          <w:color w:val="FF0000"/>
        </w:rPr>
      </w:pPr>
    </w:p>
    <w:p w14:paraId="4C7EF082" w14:textId="77777777" w:rsidR="00116F99" w:rsidRDefault="002475C4">
      <w:pPr>
        <w:pStyle w:val="Sansinterligne"/>
        <w:ind w:left="708"/>
        <w:jc w:val="both"/>
        <w:rPr>
          <w:rFonts w:cstheme="minorHAnsi"/>
          <w:b/>
          <w:lang w:val="en-GB"/>
        </w:rPr>
      </w:pPr>
      <w:r>
        <w:rPr>
          <w:rFonts w:cstheme="minorHAnsi"/>
          <w:b/>
          <w:lang w:val="en-GB"/>
        </w:rPr>
        <w:lastRenderedPageBreak/>
        <w:t xml:space="preserve">2 of good quality? </w:t>
      </w:r>
    </w:p>
    <w:p w14:paraId="3CDD96C0" w14:textId="0E651F9E" w:rsidR="00116F99" w:rsidRDefault="002475C4">
      <w:pPr>
        <w:pStyle w:val="Sansinterligne"/>
        <w:ind w:left="708"/>
        <w:jc w:val="both"/>
        <w:rPr>
          <w:rFonts w:cstheme="minorHAnsi"/>
          <w:lang w:val="en-GB"/>
        </w:rPr>
      </w:pPr>
      <w:r>
        <w:rPr>
          <w:rFonts w:cstheme="minorHAnsi"/>
          <w:lang w:val="en-GB"/>
        </w:rPr>
        <w:t xml:space="preserve">Yes. Figures 1 and 5-10 are excellent. Fig 7 b could be improved (via supplemental figure) to show a zoom in to the high-flow measurements, number of measurements, and estimated uncertainty for stage &gt; 8.0 m (floodplain) and flow measurements &gt; ~ 9,000 cms. </w:t>
      </w:r>
    </w:p>
    <w:p w14:paraId="22461E93" w14:textId="38C42C60" w:rsidR="00616ADE" w:rsidRPr="00616ADE" w:rsidRDefault="00616ADE" w:rsidP="00616ADE">
      <w:pPr>
        <w:pStyle w:val="Sansinterligne"/>
        <w:ind w:left="708"/>
        <w:rPr>
          <w:rFonts w:cstheme="minorHAnsi"/>
          <w:color w:val="00B0F0"/>
          <w:lang w:val="en-GB"/>
        </w:rPr>
      </w:pPr>
      <w:r w:rsidRPr="00616ADE">
        <w:rPr>
          <w:rFonts w:cstheme="minorHAnsi"/>
          <w:color w:val="00B0F0"/>
          <w:lang w:val="en-GB"/>
        </w:rPr>
        <w:t xml:space="preserve">See the two following figures, for </w:t>
      </w:r>
      <w:r>
        <w:rPr>
          <w:rFonts w:cstheme="minorHAnsi"/>
          <w:color w:val="00B0F0"/>
          <w:lang w:val="en-GB"/>
        </w:rPr>
        <w:t>Pont de Beaucaire and Beaucaire Restitution gauges</w:t>
      </w:r>
      <w:r w:rsidR="00615194">
        <w:rPr>
          <w:rFonts w:cstheme="minorHAnsi"/>
          <w:color w:val="00B0F0"/>
          <w:lang w:val="en-GB"/>
        </w:rPr>
        <w:t>, added</w:t>
      </w:r>
      <w:r>
        <w:rPr>
          <w:rFonts w:cstheme="minorHAnsi"/>
          <w:color w:val="00B0F0"/>
          <w:lang w:val="en-GB"/>
        </w:rPr>
        <w:t xml:space="preserve"> in supplementary material</w:t>
      </w:r>
      <w:r w:rsidR="00935396">
        <w:rPr>
          <w:rFonts w:cstheme="minorHAnsi"/>
          <w:color w:val="00B0F0"/>
          <w:lang w:val="en-GB"/>
        </w:rPr>
        <w:t xml:space="preserve"> (figure 2a and 2b)</w:t>
      </w:r>
    </w:p>
    <w:p w14:paraId="2572C9AE" w14:textId="6E16A4A2" w:rsidR="00452636" w:rsidRDefault="004B3201" w:rsidP="00D425F3">
      <w:pPr>
        <w:pStyle w:val="Sansinterligne"/>
        <w:jc w:val="center"/>
        <w:rPr>
          <w:rFonts w:cstheme="minorHAnsi"/>
          <w:color w:val="FF0000"/>
        </w:rPr>
      </w:pPr>
      <w:r w:rsidRPr="004B3201">
        <w:rPr>
          <w:rFonts w:cstheme="minorHAnsi"/>
          <w:noProof/>
          <w:color w:val="FF0000"/>
          <w:lang w:eastAsia="fr-FR"/>
        </w:rPr>
        <w:drawing>
          <wp:inline distT="0" distB="0" distL="0" distR="0" wp14:anchorId="26019E80" wp14:editId="558555FF">
            <wp:extent cx="4961488" cy="3081242"/>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54" cy="3086375"/>
                    </a:xfrm>
                    <a:prstGeom prst="rect">
                      <a:avLst/>
                    </a:prstGeom>
                  </pic:spPr>
                </pic:pic>
              </a:graphicData>
            </a:graphic>
          </wp:inline>
        </w:drawing>
      </w:r>
    </w:p>
    <w:p w14:paraId="1BED1054" w14:textId="3D648D89" w:rsidR="00116F99" w:rsidRPr="00616ADE" w:rsidRDefault="00452636" w:rsidP="00616ADE">
      <w:pPr>
        <w:pStyle w:val="Sansinterligne"/>
        <w:jc w:val="center"/>
        <w:rPr>
          <w:rFonts w:cstheme="minorHAnsi"/>
          <w:color w:val="FF0000"/>
        </w:rPr>
      </w:pPr>
      <w:r w:rsidRPr="00452636">
        <w:rPr>
          <w:rFonts w:cstheme="minorHAnsi"/>
          <w:noProof/>
          <w:color w:val="FF0000"/>
          <w:lang w:eastAsia="fr-FR"/>
        </w:rPr>
        <w:drawing>
          <wp:inline distT="0" distB="0" distL="0" distR="0" wp14:anchorId="18BFEC7F" wp14:editId="7F1CAB7C">
            <wp:extent cx="4964428" cy="3069554"/>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88"/>
                    <a:stretch/>
                  </pic:blipFill>
                  <pic:spPr bwMode="auto">
                    <a:xfrm>
                      <a:off x="0" y="0"/>
                      <a:ext cx="4974292" cy="3075653"/>
                    </a:xfrm>
                    <a:prstGeom prst="rect">
                      <a:avLst/>
                    </a:prstGeom>
                    <a:ln>
                      <a:noFill/>
                    </a:ln>
                    <a:extLst>
                      <a:ext uri="{53640926-AAD7-44D8-BBD7-CCE9431645EC}">
                        <a14:shadowObscured xmlns:a14="http://schemas.microsoft.com/office/drawing/2010/main"/>
                      </a:ext>
                    </a:extLst>
                  </pic:spPr>
                </pic:pic>
              </a:graphicData>
            </a:graphic>
          </wp:inline>
        </w:drawing>
      </w:r>
    </w:p>
    <w:p w14:paraId="7098326A" w14:textId="77777777" w:rsidR="00116F99" w:rsidRDefault="00116F99">
      <w:pPr>
        <w:pStyle w:val="Sansinterligne"/>
        <w:ind w:left="708"/>
        <w:jc w:val="both"/>
        <w:rPr>
          <w:rFonts w:cstheme="minorHAnsi"/>
          <w:lang w:val="en-GB"/>
        </w:rPr>
      </w:pPr>
    </w:p>
    <w:p w14:paraId="19D30CCA" w14:textId="1BCF553C" w:rsidR="00116F99" w:rsidRDefault="002475C4">
      <w:pPr>
        <w:pStyle w:val="Sansinterligne"/>
        <w:jc w:val="both"/>
        <w:rPr>
          <w:rFonts w:cstheme="minorHAnsi"/>
          <w:b/>
          <w:lang w:val="en-GB"/>
        </w:rPr>
      </w:pPr>
      <w:r>
        <w:rPr>
          <w:rFonts w:cstheme="minorHAnsi"/>
          <w:b/>
          <w:lang w:val="en-GB"/>
        </w:rPr>
        <w:t xml:space="preserve">P Is the referencing </w:t>
      </w:r>
    </w:p>
    <w:p w14:paraId="509E53A9" w14:textId="77777777" w:rsidR="00116F99" w:rsidRDefault="002475C4">
      <w:pPr>
        <w:pStyle w:val="Sansinterligne"/>
        <w:ind w:left="708"/>
        <w:jc w:val="both"/>
        <w:rPr>
          <w:rFonts w:cstheme="minorHAnsi"/>
          <w:b/>
          <w:lang w:val="en-GB"/>
        </w:rPr>
      </w:pPr>
      <w:r>
        <w:rPr>
          <w:rFonts w:cstheme="minorHAnsi"/>
          <w:b/>
          <w:lang w:val="en-GB"/>
        </w:rPr>
        <w:t xml:space="preserve">1 relevant and up-to-date? </w:t>
      </w:r>
    </w:p>
    <w:p w14:paraId="64FC4FA9" w14:textId="7CC0B97C" w:rsidR="00116F99" w:rsidRDefault="002475C4">
      <w:pPr>
        <w:pStyle w:val="Sansinterligne"/>
        <w:ind w:left="708"/>
        <w:jc w:val="both"/>
        <w:rPr>
          <w:rFonts w:cstheme="minorHAnsi"/>
          <w:lang w:val="en-GB"/>
        </w:rPr>
      </w:pPr>
      <w:r>
        <w:rPr>
          <w:rFonts w:cstheme="minorHAnsi"/>
          <w:lang w:val="en-GB"/>
        </w:rPr>
        <w:t xml:space="preserve">Yes – mostly. Neglects paleoflood research and historical/paleoflood guidelines in US (Bulletin 17C) </w:t>
      </w:r>
      <w:commentRangeStart w:id="22"/>
      <w:r>
        <w:rPr>
          <w:rFonts w:cstheme="minorHAnsi"/>
          <w:lang w:val="en-GB"/>
        </w:rPr>
        <w:t xml:space="preserve">See suggestions below. </w:t>
      </w:r>
      <w:commentRangeEnd w:id="22"/>
      <w:r>
        <w:commentReference w:id="22"/>
      </w:r>
    </w:p>
    <w:p w14:paraId="0898D63E" w14:textId="102FE463" w:rsidR="00616ADE" w:rsidRPr="00616ADE" w:rsidRDefault="00616ADE">
      <w:pPr>
        <w:pStyle w:val="Sansinterligne"/>
        <w:ind w:left="708"/>
        <w:jc w:val="both"/>
        <w:rPr>
          <w:rFonts w:cstheme="minorHAnsi"/>
          <w:color w:val="00B0F0"/>
          <w:lang w:val="en-GB"/>
        </w:rPr>
      </w:pPr>
      <w:r>
        <w:rPr>
          <w:rFonts w:cstheme="minorHAnsi"/>
          <w:color w:val="00B0F0"/>
          <w:lang w:val="en-GB"/>
        </w:rPr>
        <w:t>See the answer in the following section</w:t>
      </w:r>
    </w:p>
    <w:p w14:paraId="3E88FB5C" w14:textId="77777777" w:rsidR="00116F99" w:rsidRDefault="002475C4">
      <w:pPr>
        <w:pStyle w:val="Sansinterligne"/>
        <w:ind w:left="708"/>
        <w:jc w:val="both"/>
        <w:rPr>
          <w:rFonts w:cstheme="minorHAnsi"/>
          <w:b/>
          <w:lang w:val="en-GB"/>
        </w:rPr>
      </w:pPr>
      <w:r>
        <w:rPr>
          <w:rFonts w:cstheme="minorHAnsi"/>
          <w:b/>
          <w:lang w:val="en-GB"/>
        </w:rPr>
        <w:t>2 excessive or unaccessible?</w:t>
      </w:r>
    </w:p>
    <w:p w14:paraId="281FC0A8" w14:textId="77777777" w:rsidR="00116F99" w:rsidRDefault="002475C4">
      <w:pPr>
        <w:pStyle w:val="Sansinterligne"/>
        <w:ind w:left="708"/>
        <w:jc w:val="both"/>
        <w:rPr>
          <w:rFonts w:cstheme="minorHAnsi"/>
          <w:lang w:val="en-GB"/>
        </w:rPr>
      </w:pPr>
      <w:r>
        <w:rPr>
          <w:rFonts w:cstheme="minorHAnsi"/>
          <w:lang w:val="en-GB"/>
        </w:rPr>
        <w:t xml:space="preserve">No. </w:t>
      </w:r>
    </w:p>
    <w:p w14:paraId="652EA467" w14:textId="77777777" w:rsidR="00116F99" w:rsidRDefault="002475C4">
      <w:pPr>
        <w:pStyle w:val="Sansinterligne"/>
        <w:jc w:val="both"/>
        <w:rPr>
          <w:rFonts w:cstheme="minorHAnsi"/>
          <w:b/>
          <w:lang w:val="en-GB"/>
        </w:rPr>
      </w:pPr>
      <w:r>
        <w:rPr>
          <w:rFonts w:cstheme="minorHAnsi"/>
          <w:b/>
          <w:lang w:val="en-GB"/>
        </w:rPr>
        <w:t xml:space="preserve">Q Overall quality of presentation </w:t>
      </w:r>
    </w:p>
    <w:p w14:paraId="26F69A64" w14:textId="1C02E8E6" w:rsidR="00616ADE" w:rsidRDefault="002475C4" w:rsidP="00616ADE">
      <w:pPr>
        <w:pStyle w:val="Sansinterligne"/>
        <w:jc w:val="both"/>
        <w:rPr>
          <w:rFonts w:cstheme="minorHAnsi"/>
          <w:lang w:val="en-GB"/>
        </w:rPr>
      </w:pPr>
      <w:r>
        <w:rPr>
          <w:rFonts w:cstheme="minorHAnsi"/>
          <w:lang w:val="en-GB"/>
        </w:rPr>
        <w:t>High</w:t>
      </w:r>
    </w:p>
    <w:p w14:paraId="4C2238AF" w14:textId="77777777" w:rsidR="00116F99" w:rsidRDefault="002475C4">
      <w:pPr>
        <w:jc w:val="both"/>
        <w:rPr>
          <w:rFonts w:cstheme="minorHAnsi"/>
          <w:lang w:val="en-GB"/>
        </w:rPr>
      </w:pPr>
      <w:r>
        <w:rPr>
          <w:b/>
          <w:bCs/>
          <w:sz w:val="28"/>
          <w:szCs w:val="28"/>
          <w:lang w:val="en-GB"/>
        </w:rPr>
        <w:lastRenderedPageBreak/>
        <w:t xml:space="preserve">Some Specific Comments - Minor Revisions Needed </w:t>
      </w:r>
    </w:p>
    <w:p w14:paraId="16879C7E" w14:textId="3F432839"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Explain differences in high-flow (floodway) ratings between the two stations – explain the 2.5 m shift between Fig 7a and 7b for flows &gt; ~7,000 cms. </w:t>
      </w:r>
    </w:p>
    <w:p w14:paraId="7B7389F3" w14:textId="62E6DF9F" w:rsidR="00CA4584" w:rsidRDefault="00CA4584" w:rsidP="00CA4584">
      <w:pPr>
        <w:pStyle w:val="Default"/>
        <w:jc w:val="both"/>
        <w:rPr>
          <w:rFonts w:asciiTheme="minorHAnsi" w:hAnsiTheme="minorHAnsi" w:cstheme="minorHAnsi"/>
          <w:color w:val="00B0F0"/>
          <w:sz w:val="22"/>
          <w:szCs w:val="22"/>
          <w:lang w:val="en-GB"/>
        </w:rPr>
      </w:pPr>
      <w:r>
        <w:rPr>
          <w:rFonts w:asciiTheme="minorHAnsi" w:hAnsiTheme="minorHAnsi" w:cstheme="minorHAnsi"/>
          <w:color w:val="00B0F0"/>
          <w:sz w:val="22"/>
          <w:szCs w:val="22"/>
          <w:lang w:val="en-GB"/>
        </w:rPr>
        <w:t xml:space="preserve">A few sentences have been added at the end of section 4.2 (after line </w:t>
      </w:r>
      <w:r w:rsidR="00A66B82">
        <w:rPr>
          <w:rFonts w:asciiTheme="minorHAnsi" w:hAnsiTheme="minorHAnsi" w:cstheme="minorHAnsi"/>
          <w:color w:val="00B0F0"/>
          <w:sz w:val="22"/>
          <w:szCs w:val="22"/>
          <w:lang w:val="en-GB"/>
        </w:rPr>
        <w:t>470</w:t>
      </w:r>
      <w:r>
        <w:rPr>
          <w:rFonts w:asciiTheme="minorHAnsi" w:hAnsiTheme="minorHAnsi" w:cstheme="minorHAnsi"/>
          <w:color w:val="00B0F0"/>
          <w:sz w:val="22"/>
          <w:szCs w:val="22"/>
          <w:lang w:val="en-GB"/>
        </w:rPr>
        <w:t>).</w:t>
      </w:r>
    </w:p>
    <w:p w14:paraId="1A802837" w14:textId="036B8CD6" w:rsidR="00CA4584" w:rsidRDefault="00CA4584" w:rsidP="00CA4584">
      <w:pPr>
        <w:pStyle w:val="Sansinterligne"/>
        <w:rPr>
          <w:color w:val="00B0F0"/>
          <w:lang w:val="en-GB"/>
        </w:rPr>
      </w:pPr>
      <w:r w:rsidRPr="00855646">
        <w:rPr>
          <w:color w:val="00B0F0"/>
          <w:lang w:val="en-GB"/>
        </w:rPr>
        <w:t xml:space="preserve">"There are several reasons for the significant differences between the upper parts of the rating curves for Pont de Beaucaire (figure </w:t>
      </w:r>
      <w:r>
        <w:rPr>
          <w:color w:val="00B0F0"/>
          <w:lang w:val="en-GB"/>
        </w:rPr>
        <w:t>7a</w:t>
      </w:r>
      <w:r w:rsidRPr="00855646">
        <w:rPr>
          <w:color w:val="00B0F0"/>
          <w:lang w:val="en-GB"/>
        </w:rPr>
        <w:t xml:space="preserve">) and Beaucaire Restitution (figure </w:t>
      </w:r>
      <w:r>
        <w:rPr>
          <w:color w:val="00B0F0"/>
          <w:lang w:val="en-GB"/>
        </w:rPr>
        <w:t>7b</w:t>
      </w:r>
      <w:r w:rsidRPr="00855646">
        <w:rPr>
          <w:color w:val="00B0F0"/>
          <w:lang w:val="en-GB"/>
        </w:rPr>
        <w:t xml:space="preserve">). </w:t>
      </w:r>
      <w:r w:rsidRPr="00CA4584">
        <w:rPr>
          <w:color w:val="00B0F0"/>
          <w:lang w:val="en-GB"/>
        </w:rPr>
        <w:t xml:space="preserve">First, the gauge datum (the altitude of the stream gauge zero value) correspond to 3.37 m for Pont de Beaucaire and 0.06 m for Beaucaire Restitution. In addition, as the stations are 2 km apart, their cross-sections are very different. Pont de Beaucaire cross-section corresponds to a main channel splitted in two sub-channels (figure 3b) while Beaucaire Restitution cross-section corresponds to a unique channel (figure 3c). </w:t>
      </w:r>
      <w:r w:rsidRPr="00855646">
        <w:rPr>
          <w:color w:val="00B0F0"/>
          <w:lang w:val="en-GB"/>
        </w:rPr>
        <w:t>A magnified representation of the upper parts of the rating curves is available in supplementary material</w:t>
      </w:r>
      <w:r w:rsidR="00A66B82">
        <w:rPr>
          <w:color w:val="00B0F0"/>
          <w:lang w:val="en-GB"/>
        </w:rPr>
        <w:t xml:space="preserve"> (figure 2)</w:t>
      </w:r>
      <w:r w:rsidRPr="00855646">
        <w:rPr>
          <w:color w:val="00B0F0"/>
          <w:lang w:val="en-GB"/>
        </w:rPr>
        <w:t>."</w:t>
      </w:r>
    </w:p>
    <w:p w14:paraId="52A443CB" w14:textId="77777777" w:rsidR="00CA4584" w:rsidRPr="00855646" w:rsidRDefault="00CA4584" w:rsidP="00CA4584">
      <w:pPr>
        <w:pStyle w:val="Sansinterligne"/>
        <w:rPr>
          <w:color w:val="00B0F0"/>
          <w:lang w:val="en-GB"/>
        </w:rPr>
      </w:pPr>
    </w:p>
    <w:p w14:paraId="50BC9A7A" w14:textId="5833A34A"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Show (</w:t>
      </w:r>
      <w:commentRangeStart w:id="23"/>
      <w:r>
        <w:rPr>
          <w:rFonts w:asciiTheme="minorHAnsi" w:hAnsiTheme="minorHAnsi" w:cstheme="minorHAnsi"/>
          <w:sz w:val="22"/>
          <w:szCs w:val="22"/>
          <w:lang w:val="en-GB"/>
        </w:rPr>
        <w:t>supplementary material</w:t>
      </w:r>
      <w:commentRangeEnd w:id="23"/>
      <w:r>
        <w:commentReference w:id="23"/>
      </w:r>
      <w:r>
        <w:rPr>
          <w:rFonts w:asciiTheme="minorHAnsi" w:hAnsiTheme="minorHAnsi" w:cstheme="minorHAnsi"/>
          <w:sz w:val="22"/>
          <w:szCs w:val="22"/>
          <w:lang w:val="en-GB"/>
        </w:rPr>
        <w:t xml:space="preserve">) ratings and extrapolations for the largest floods, especially 1840, 1856, 1935, 2003, 1994, etc. </w:t>
      </w:r>
    </w:p>
    <w:p w14:paraId="6E7F10A3" w14:textId="77777777" w:rsidR="00116F99" w:rsidRDefault="002475C4">
      <w:pPr>
        <w:pStyle w:val="Sansinterligne"/>
        <w:jc w:val="both"/>
        <w:rPr>
          <w:del w:id="24" w:author="Michel Lang" w:date="2023-05-25T10:40:00Z"/>
          <w:rFonts w:cstheme="minorHAnsi"/>
          <w:color w:val="00B0F0"/>
          <w:lang w:val="en-GB"/>
        </w:rPr>
      </w:pPr>
      <w:del w:id="25" w:author="Michel Lang" w:date="2023-05-25T10:40:00Z">
        <w:r>
          <w:rPr>
            <w:rFonts w:cstheme="minorHAnsi"/>
            <w:color w:val="FF0000"/>
          </w:rPr>
          <w:delText xml:space="preserve">Si je comprend bien : ajouter un graphique avec l’ensemble des jaugeages haut-débit + montrer une extrapolation pour les crues ?? Extrapolation de quoi ? Des CT correspondant à chacune des plus fortes crues ?? </w:delText>
        </w:r>
      </w:del>
    </w:p>
    <w:p w14:paraId="1BAE20A6" w14:textId="77777777" w:rsidR="00116F99" w:rsidRDefault="002475C4">
      <w:pPr>
        <w:pStyle w:val="Default"/>
        <w:jc w:val="both"/>
        <w:rPr>
          <w:del w:id="26" w:author="Michel Lang" w:date="2023-05-25T10:40:00Z"/>
          <w:rFonts w:asciiTheme="minorHAnsi" w:hAnsiTheme="minorHAnsi" w:cstheme="minorHAnsi"/>
          <w:color w:val="FF0000"/>
          <w:sz w:val="22"/>
          <w:szCs w:val="22"/>
        </w:rPr>
      </w:pPr>
      <w:del w:id="27" w:author="Michel Lang" w:date="2023-05-25T10:40:00Z">
        <w:r>
          <w:rPr>
            <w:rFonts w:asciiTheme="minorHAnsi" w:hAnsiTheme="minorHAnsi" w:cstheme="minorHAnsi"/>
            <w:color w:val="FF0000"/>
            <w:sz w:val="22"/>
            <w:szCs w:val="22"/>
          </w:rPr>
          <w:delText xml:space="preserve">Le tout en supplementary material. </w:delText>
        </w:r>
      </w:del>
    </w:p>
    <w:p w14:paraId="02273548" w14:textId="72A037A5" w:rsidR="00116F99" w:rsidRDefault="002475C4">
      <w:pPr>
        <w:pStyle w:val="Sansinterligne"/>
        <w:jc w:val="both"/>
        <w:rPr>
          <w:rFonts w:cstheme="minorHAnsi"/>
          <w:color w:val="00B0F0"/>
          <w:lang w:val="en-GB"/>
        </w:rPr>
      </w:pPr>
      <w:r>
        <w:rPr>
          <w:rFonts w:cstheme="minorHAnsi"/>
          <w:color w:val="00B0F0"/>
          <w:lang w:val="en-GB"/>
        </w:rPr>
        <w:t xml:space="preserve">We added </w:t>
      </w:r>
      <w:r w:rsidR="00616ADE">
        <w:rPr>
          <w:rFonts w:cstheme="minorHAnsi"/>
          <w:color w:val="00B0F0"/>
          <w:lang w:val="en-GB"/>
        </w:rPr>
        <w:t xml:space="preserve">two figures </w:t>
      </w:r>
      <w:r>
        <w:rPr>
          <w:rFonts w:cstheme="minorHAnsi"/>
          <w:color w:val="00B0F0"/>
          <w:lang w:val="en-GB"/>
        </w:rPr>
        <w:t>in Supplementary mat</w:t>
      </w:r>
      <w:r w:rsidR="00616ADE">
        <w:rPr>
          <w:rFonts w:cstheme="minorHAnsi"/>
          <w:color w:val="00B0F0"/>
          <w:lang w:val="en-GB"/>
        </w:rPr>
        <w:t>erial (see answer to comment in section O.2.)</w:t>
      </w:r>
    </w:p>
    <w:p w14:paraId="3533CEBE" w14:textId="77777777" w:rsidR="00116F99" w:rsidRDefault="00116F99">
      <w:pPr>
        <w:pStyle w:val="Default"/>
        <w:jc w:val="both"/>
        <w:rPr>
          <w:rFonts w:asciiTheme="minorHAnsi" w:hAnsiTheme="minorHAnsi" w:cstheme="minorHAnsi"/>
          <w:sz w:val="22"/>
          <w:szCs w:val="22"/>
          <w:lang w:val="en-US"/>
        </w:rPr>
      </w:pPr>
    </w:p>
    <w:p w14:paraId="171B5DB4" w14:textId="4B9E2399" w:rsidR="00F27519" w:rsidRPr="00D85364"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Show (could be supplementary material) a maxpost (with uncertainty) annual maximum flow time series plot for the entire period. </w:t>
      </w:r>
      <w:commentRangeStart w:id="28"/>
      <w:r>
        <w:rPr>
          <w:rFonts w:asciiTheme="minorHAnsi" w:hAnsiTheme="minorHAnsi" w:cstheme="minorHAnsi"/>
          <w:sz w:val="22"/>
          <w:szCs w:val="22"/>
          <w:lang w:val="en-GB"/>
        </w:rPr>
        <w:t xml:space="preserve">Illustrate (vertical lines) the 50, 100, 150, and 205 year time slices from 2020. </w:t>
      </w:r>
      <w:commentRangeEnd w:id="28"/>
      <w:r>
        <w:commentReference w:id="28"/>
      </w:r>
      <w:r>
        <w:rPr>
          <w:rFonts w:asciiTheme="minorHAnsi" w:hAnsiTheme="minorHAnsi" w:cstheme="minorHAnsi"/>
          <w:sz w:val="22"/>
          <w:szCs w:val="22"/>
          <w:lang w:val="en-GB"/>
        </w:rPr>
        <w:t xml:space="preserve">This way the reader can easily see in a figure that the &lt; 205 year time series excludes the 2 largest floods. This is needed to support the statements in Section 5.1. A person affected by the 2003 flood should not have been surprised, given the prior flood history in the 1800s. </w:t>
      </w:r>
    </w:p>
    <w:p w14:paraId="044D53E6" w14:textId="75FF1B86" w:rsidR="00D85364" w:rsidRDefault="00616ADE">
      <w:pPr>
        <w:pStyle w:val="Default"/>
        <w:jc w:val="both"/>
        <w:rPr>
          <w:rFonts w:asciiTheme="minorHAnsi" w:hAnsiTheme="minorHAnsi" w:cstheme="minorHAnsi"/>
          <w:color w:val="00B0F0"/>
          <w:sz w:val="22"/>
          <w:lang w:val="en-GB"/>
        </w:rPr>
      </w:pPr>
      <w:r w:rsidRPr="00D85364">
        <w:rPr>
          <w:rFonts w:asciiTheme="minorHAnsi" w:hAnsiTheme="minorHAnsi" w:cstheme="minorHAnsi"/>
          <w:color w:val="00B0F0"/>
          <w:sz w:val="22"/>
          <w:lang w:val="en-GB"/>
        </w:rPr>
        <w:t>We added the following figure in Supplementary material</w:t>
      </w:r>
      <w:r w:rsidR="00785F52">
        <w:rPr>
          <w:rFonts w:asciiTheme="minorHAnsi" w:hAnsiTheme="minorHAnsi" w:cstheme="minorHAnsi"/>
          <w:color w:val="00B0F0"/>
          <w:sz w:val="22"/>
          <w:lang w:val="en-GB"/>
        </w:rPr>
        <w:t xml:space="preserve"> and a sentence after line 479 (section 4.4</w:t>
      </w:r>
      <w:r w:rsidR="00F473E1">
        <w:rPr>
          <w:rFonts w:asciiTheme="minorHAnsi" w:hAnsiTheme="minorHAnsi" w:cstheme="minorHAnsi"/>
          <w:color w:val="00B0F0"/>
          <w:sz w:val="22"/>
          <w:lang w:val="en-GB"/>
        </w:rPr>
        <w:t>):</w:t>
      </w:r>
      <w:r w:rsidR="00785F52">
        <w:rPr>
          <w:rFonts w:asciiTheme="minorHAnsi" w:hAnsiTheme="minorHAnsi" w:cstheme="minorHAnsi"/>
          <w:color w:val="00B0F0"/>
          <w:sz w:val="22"/>
          <w:lang w:val="en-GB"/>
        </w:rPr>
        <w:t xml:space="preserve"> “An AMAX flow (with uncertainties) time series plot is available in supplementary material”.</w:t>
      </w:r>
    </w:p>
    <w:p w14:paraId="152FFEF4" w14:textId="76921675" w:rsidR="001D61B4" w:rsidRDefault="001D61B4">
      <w:pPr>
        <w:pStyle w:val="Default"/>
        <w:jc w:val="both"/>
        <w:rPr>
          <w:rFonts w:asciiTheme="minorHAnsi" w:hAnsiTheme="minorHAnsi" w:cstheme="minorHAnsi"/>
          <w:color w:val="00B0F0"/>
          <w:sz w:val="22"/>
          <w:lang w:val="en-GB"/>
        </w:rPr>
      </w:pPr>
      <w:r>
        <w:rPr>
          <w:rFonts w:asciiTheme="minorHAnsi" w:hAnsiTheme="minorHAnsi" w:cstheme="minorHAnsi"/>
          <w:color w:val="00B0F0"/>
          <w:sz w:val="22"/>
          <w:lang w:val="en-GB"/>
        </w:rPr>
        <w:t>We also a</w:t>
      </w:r>
      <w:r w:rsidR="00BD3739">
        <w:rPr>
          <w:rFonts w:asciiTheme="minorHAnsi" w:hAnsiTheme="minorHAnsi" w:cstheme="minorHAnsi"/>
          <w:color w:val="00B0F0"/>
          <w:sz w:val="22"/>
          <w:lang w:val="en-GB"/>
        </w:rPr>
        <w:t>dded a sentence in section 4.5.3</w:t>
      </w:r>
      <w:r w:rsidR="00F927FB">
        <w:rPr>
          <w:rFonts w:asciiTheme="minorHAnsi" w:hAnsiTheme="minorHAnsi" w:cstheme="minorHAnsi"/>
          <w:color w:val="00B0F0"/>
          <w:sz w:val="22"/>
          <w:lang w:val="en-GB"/>
        </w:rPr>
        <w:t xml:space="preserve"> (line 507</w:t>
      </w:r>
      <w:r>
        <w:rPr>
          <w:rFonts w:asciiTheme="minorHAnsi" w:hAnsiTheme="minorHAnsi" w:cstheme="minorHAnsi"/>
          <w:color w:val="00B0F0"/>
          <w:sz w:val="22"/>
          <w:lang w:val="en-GB"/>
        </w:rPr>
        <w:t>):</w:t>
      </w:r>
    </w:p>
    <w:p w14:paraId="54AFDD38" w14:textId="3853E1F1" w:rsidR="001D61B4" w:rsidRDefault="001D61B4">
      <w:pPr>
        <w:pStyle w:val="Default"/>
        <w:jc w:val="both"/>
        <w:rPr>
          <w:rFonts w:asciiTheme="minorHAnsi" w:hAnsiTheme="minorHAnsi" w:cstheme="minorHAnsi"/>
          <w:color w:val="00B0F0"/>
          <w:sz w:val="22"/>
          <w:lang w:val="en-GB"/>
        </w:rPr>
      </w:pPr>
      <w:r>
        <w:rPr>
          <w:rFonts w:asciiTheme="minorHAnsi" w:hAnsiTheme="minorHAnsi" w:cstheme="minorHAnsi"/>
          <w:color w:val="00B0F0"/>
          <w:sz w:val="22"/>
          <w:lang w:val="en-GB"/>
        </w:rPr>
        <w:t>“</w:t>
      </w:r>
      <w:r w:rsidRPr="001D61B4">
        <w:rPr>
          <w:rFonts w:asciiTheme="minorHAnsi" w:hAnsiTheme="minorHAnsi" w:cstheme="minorHAnsi"/>
          <w:color w:val="00B0F0"/>
          <w:sz w:val="22"/>
          <w:lang w:val="en-GB"/>
        </w:rPr>
        <w:t xml:space="preserve">A figure describing these sub-samples </w:t>
      </w:r>
      <w:r w:rsidR="00054C48">
        <w:rPr>
          <w:rFonts w:asciiTheme="minorHAnsi" w:hAnsiTheme="minorHAnsi" w:cstheme="minorHAnsi"/>
          <w:color w:val="00B0F0"/>
          <w:sz w:val="22"/>
          <w:lang w:val="en-GB"/>
        </w:rPr>
        <w:t>along</w:t>
      </w:r>
      <w:r w:rsidRPr="001D61B4">
        <w:rPr>
          <w:rFonts w:asciiTheme="minorHAnsi" w:hAnsiTheme="minorHAnsi" w:cstheme="minorHAnsi"/>
          <w:color w:val="00B0F0"/>
          <w:sz w:val="22"/>
          <w:lang w:val="en-GB"/>
        </w:rPr>
        <w:t xml:space="preserve"> the </w:t>
      </w:r>
      <w:r w:rsidR="00054C48">
        <w:rPr>
          <w:rFonts w:asciiTheme="minorHAnsi" w:hAnsiTheme="minorHAnsi" w:cstheme="minorHAnsi"/>
          <w:color w:val="00B0F0"/>
          <w:sz w:val="22"/>
          <w:lang w:val="en-GB"/>
        </w:rPr>
        <w:t>AMAX</w:t>
      </w:r>
      <w:r w:rsidRPr="001D61B4">
        <w:rPr>
          <w:rFonts w:asciiTheme="minorHAnsi" w:hAnsiTheme="minorHAnsi" w:cstheme="minorHAnsi"/>
          <w:color w:val="00B0F0"/>
          <w:sz w:val="22"/>
          <w:lang w:val="en-GB"/>
        </w:rPr>
        <w:t xml:space="preserve"> time series is available in supplementary material</w:t>
      </w:r>
      <w:r w:rsidR="00F927FB">
        <w:rPr>
          <w:rFonts w:asciiTheme="minorHAnsi" w:hAnsiTheme="minorHAnsi" w:cstheme="minorHAnsi"/>
          <w:color w:val="00B0F0"/>
          <w:sz w:val="22"/>
          <w:lang w:val="en-GB"/>
        </w:rPr>
        <w:t xml:space="preserve"> (figure 3)</w:t>
      </w:r>
      <w:r w:rsidRPr="001D61B4">
        <w:rPr>
          <w:rFonts w:asciiTheme="minorHAnsi" w:hAnsiTheme="minorHAnsi" w:cstheme="minorHAnsi"/>
          <w:color w:val="00B0F0"/>
          <w:sz w:val="22"/>
          <w:lang w:val="en-GB"/>
        </w:rPr>
        <w:t>.</w:t>
      </w:r>
      <w:r>
        <w:rPr>
          <w:rFonts w:asciiTheme="minorHAnsi" w:hAnsiTheme="minorHAnsi" w:cstheme="minorHAnsi"/>
          <w:color w:val="00B0F0"/>
          <w:sz w:val="22"/>
          <w:lang w:val="en-GB"/>
        </w:rPr>
        <w:t>”</w:t>
      </w:r>
    </w:p>
    <w:p w14:paraId="050FBCC9" w14:textId="77777777" w:rsidR="000C2867" w:rsidRPr="00965ACB" w:rsidRDefault="000C2867">
      <w:pPr>
        <w:pStyle w:val="Default"/>
        <w:jc w:val="both"/>
        <w:rPr>
          <w:rFonts w:asciiTheme="minorHAnsi" w:hAnsiTheme="minorHAnsi" w:cstheme="minorHAnsi"/>
          <w:color w:val="00B0F0"/>
          <w:sz w:val="22"/>
          <w:lang w:val="en-GB"/>
        </w:rPr>
      </w:pPr>
    </w:p>
    <w:p w14:paraId="5133D990" w14:textId="49E92B61" w:rsidR="00116F99" w:rsidRPr="001D61B4" w:rsidRDefault="000C2867" w:rsidP="00054C48">
      <w:pPr>
        <w:pStyle w:val="Default"/>
        <w:jc w:val="center"/>
        <w:rPr>
          <w:del w:id="29" w:author="Michel Lang" w:date="2023-05-25T10:41:00Z"/>
          <w:rFonts w:asciiTheme="minorHAnsi" w:hAnsiTheme="minorHAnsi" w:cstheme="minorHAnsi"/>
          <w:color w:val="FF0000"/>
          <w:sz w:val="22"/>
          <w:szCs w:val="22"/>
          <w:lang w:val="en-GB"/>
        </w:rPr>
      </w:pPr>
      <w:r w:rsidRPr="000C2867">
        <w:rPr>
          <w:rFonts w:ascii="Calibri" w:hAnsi="Calibri" w:cstheme="minorHAnsi"/>
          <w:noProof/>
          <w:color w:val="FF0000"/>
          <w:lang w:eastAsia="fr-FR"/>
        </w:rPr>
        <w:drawing>
          <wp:inline distT="0" distB="0" distL="0" distR="0" wp14:anchorId="113214E3" wp14:editId="3F5D236C">
            <wp:extent cx="6467840" cy="2819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3871" cy="2822329"/>
                    </a:xfrm>
                    <a:prstGeom prst="rect">
                      <a:avLst/>
                    </a:prstGeom>
                  </pic:spPr>
                </pic:pic>
              </a:graphicData>
            </a:graphic>
          </wp:inline>
        </w:drawing>
      </w:r>
      <w:del w:id="30" w:author="Michel Lang" w:date="2023-05-25T10:41:00Z">
        <w:r w:rsidR="002475C4" w:rsidRPr="001D61B4">
          <w:rPr>
            <w:rFonts w:ascii="Calibri" w:hAnsi="Calibri" w:cstheme="minorHAnsi"/>
            <w:color w:val="FF0000"/>
            <w:sz w:val="22"/>
            <w:szCs w:val="22"/>
            <w:lang w:val="en-GB"/>
          </w:rPr>
          <w:delText>Bonne idée, en fait il suffirait d’ajouter les « time slices » à cette figure qui existe déjà. A mettre en supplementary material ?</w:delText>
        </w:r>
      </w:del>
    </w:p>
    <w:p w14:paraId="4D2E58A8" w14:textId="77777777" w:rsidR="00116F99" w:rsidRPr="001D61B4" w:rsidRDefault="00116F99" w:rsidP="00054C48">
      <w:pPr>
        <w:pStyle w:val="Default"/>
        <w:jc w:val="center"/>
        <w:rPr>
          <w:rFonts w:asciiTheme="minorHAnsi" w:hAnsiTheme="minorHAnsi" w:cstheme="minorHAnsi"/>
          <w:color w:val="FF0000"/>
          <w:sz w:val="22"/>
          <w:szCs w:val="22"/>
          <w:lang w:val="en-GB"/>
        </w:rPr>
      </w:pPr>
    </w:p>
    <w:p w14:paraId="5C3DED8E" w14:textId="3847FC72" w:rsidR="00116F99" w:rsidRPr="001D61B4" w:rsidRDefault="00116F99">
      <w:pPr>
        <w:pStyle w:val="Sansinterligne"/>
        <w:jc w:val="both"/>
        <w:rPr>
          <w:rFonts w:eastAsia="Calibri" w:cstheme="minorHAnsi"/>
          <w:color w:val="FF0000"/>
          <w:lang w:val="en-GB"/>
        </w:rPr>
      </w:pPr>
    </w:p>
    <w:p w14:paraId="3CAC7110" w14:textId="3E7A4FE0" w:rsidR="00616ADE" w:rsidRPr="001D61B4" w:rsidRDefault="00616ADE">
      <w:pPr>
        <w:pStyle w:val="Sansinterligne"/>
        <w:jc w:val="both"/>
        <w:rPr>
          <w:rFonts w:eastAsia="Calibri" w:cstheme="minorHAnsi"/>
          <w:color w:val="FF0000"/>
          <w:lang w:val="en-GB"/>
        </w:rPr>
      </w:pPr>
    </w:p>
    <w:p w14:paraId="00A7C643" w14:textId="77777777"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Section 5.1: Add a note about historical data and information given the settlement history of Tarascon (town hall in 1640s; Chateau de Tarascon in 1400s) and knowledge that large floods happened in 1840 and 1856, relevant for flood frequency. This additional information should suggest </w:t>
      </w:r>
      <w:commentRangeStart w:id="31"/>
      <w:r>
        <w:rPr>
          <w:rFonts w:asciiTheme="minorHAnsi" w:hAnsiTheme="minorHAnsi" w:cstheme="minorHAnsi"/>
          <w:sz w:val="22"/>
          <w:szCs w:val="22"/>
          <w:lang w:val="en-GB"/>
        </w:rPr>
        <w:t>the start year could be easily extended before 1816</w:t>
      </w:r>
      <w:commentRangeEnd w:id="31"/>
      <w:r>
        <w:commentReference w:id="31"/>
      </w:r>
      <w:r>
        <w:rPr>
          <w:rFonts w:asciiTheme="minorHAnsi" w:hAnsiTheme="minorHAnsi" w:cstheme="minorHAnsi"/>
          <w:sz w:val="22"/>
          <w:szCs w:val="22"/>
          <w:lang w:val="en-GB"/>
        </w:rPr>
        <w:t xml:space="preserve">. </w:t>
      </w:r>
    </w:p>
    <w:p w14:paraId="3F6DB362" w14:textId="77777777" w:rsidR="00116F99" w:rsidRDefault="002475C4">
      <w:pPr>
        <w:pStyle w:val="Sansinterligne"/>
        <w:jc w:val="both"/>
        <w:rPr>
          <w:del w:id="32" w:author="Michel Lang" w:date="2023-05-25T10:44:00Z"/>
          <w:rFonts w:cstheme="minorHAnsi"/>
          <w:color w:val="00B0F0"/>
          <w:lang w:val="en-GB"/>
        </w:rPr>
      </w:pPr>
      <w:del w:id="33" w:author="Michel Lang" w:date="2023-05-25T10:44:00Z">
        <w:r>
          <w:rPr>
            <w:color w:val="FF0000"/>
          </w:rPr>
          <w:lastRenderedPageBreak/>
          <w:delText xml:space="preserve">Pas très sûr de comprendre ce qu’il veut dire. Je dirais que ça vaut le coût de mentionner en 5.2 que des données pré-1816 existent mais qu’elles ne sont pas mentionnées ici (voire même qu’elles feront l’objet d’un autre article). Mais je ne vois pas ce que ça viendrait faire en section 5.1 (Usefulness of disentangling the various sources of uncertainty in FFA). </w:delText>
        </w:r>
      </w:del>
    </w:p>
    <w:p w14:paraId="6E879589" w14:textId="77777777" w:rsidR="00116F99" w:rsidRDefault="002475C4">
      <w:pPr>
        <w:pStyle w:val="Sansinterligne"/>
        <w:rPr>
          <w:del w:id="34" w:author="Michel Lang" w:date="2023-05-25T10:44:00Z"/>
          <w:color w:val="FF0000"/>
        </w:rPr>
      </w:pPr>
      <w:del w:id="35" w:author="Michel Lang" w:date="2023-05-25T10:44:00Z">
        <w:r>
          <w:rPr>
            <w:color w:val="FF0000"/>
          </w:rPr>
          <w:delText xml:space="preserve">Ensuite, de là à dire que l’année de départ pourrait commencer avant 1816, il y va fort, puisqu’on serait dans ce cas obligés de faire appel au concept de seuil de perception. Ça me semble largement hors-sujet. </w:delText>
        </w:r>
      </w:del>
    </w:p>
    <w:p w14:paraId="76925D29" w14:textId="3D1B6DAE" w:rsidR="00054C48" w:rsidRDefault="002475C4">
      <w:pPr>
        <w:pStyle w:val="Sansinterligne"/>
        <w:jc w:val="both"/>
        <w:rPr>
          <w:rFonts w:cstheme="minorHAnsi"/>
          <w:color w:val="00B0F0"/>
          <w:lang w:val="en-GB"/>
        </w:rPr>
      </w:pPr>
      <w:r>
        <w:rPr>
          <w:rFonts w:cstheme="minorHAnsi"/>
          <w:color w:val="00B0F0"/>
          <w:lang w:val="en-GB"/>
        </w:rPr>
        <w:t xml:space="preserve">We explained at the end of section 5.2 that additional information on historical floods is available since 1300 </w:t>
      </w:r>
      <w:r w:rsidR="00054C48">
        <w:rPr>
          <w:rFonts w:cstheme="minorHAnsi"/>
          <w:color w:val="00B0F0"/>
          <w:lang w:val="en-GB"/>
        </w:rPr>
        <w:t>in</w:t>
      </w:r>
      <w:r>
        <w:rPr>
          <w:rFonts w:cstheme="minorHAnsi"/>
          <w:color w:val="00B0F0"/>
          <w:lang w:val="en-GB"/>
        </w:rPr>
        <w:t xml:space="preserve"> the HISTRHONE database.</w:t>
      </w:r>
      <w:r w:rsidR="00054C48">
        <w:rPr>
          <w:rFonts w:cstheme="minorHAnsi"/>
          <w:color w:val="00B0F0"/>
          <w:lang w:val="en-GB"/>
        </w:rPr>
        <w:t xml:space="preserve"> However, the information before 1816 is not exhaustive and the discharge of those floods is not known. Therefore, the extension of the sample before 1816 requires the formalization of statistical assumptions to guarantee the exhaustiveness (such as perception threshold) and additional work to determine the discharge of those historical floods. This additional work is in progress and is part of Mathieu LUCAS PhD. </w:t>
      </w:r>
    </w:p>
    <w:p w14:paraId="79A34F72" w14:textId="18543D66" w:rsidR="00116F99" w:rsidRDefault="00F74278">
      <w:pPr>
        <w:pStyle w:val="Sansinterligne"/>
        <w:jc w:val="both"/>
        <w:rPr>
          <w:rFonts w:cstheme="minorHAnsi"/>
          <w:color w:val="00B0F0"/>
          <w:lang w:val="en-GB"/>
        </w:rPr>
      </w:pPr>
      <w:r>
        <w:rPr>
          <w:rFonts w:cstheme="minorHAnsi"/>
          <w:color w:val="00B0F0"/>
          <w:lang w:val="en-GB"/>
        </w:rPr>
        <w:t xml:space="preserve">We added a sentence at the end of section 5.2 (line </w:t>
      </w:r>
      <w:r w:rsidR="005602BE">
        <w:rPr>
          <w:rFonts w:cstheme="minorHAnsi"/>
          <w:color w:val="00B0F0"/>
          <w:lang w:val="en-GB"/>
        </w:rPr>
        <w:t>633</w:t>
      </w:r>
      <w:r>
        <w:rPr>
          <w:rFonts w:cstheme="minorHAnsi"/>
          <w:color w:val="00B0F0"/>
          <w:lang w:val="en-GB"/>
        </w:rPr>
        <w:t>):</w:t>
      </w:r>
    </w:p>
    <w:p w14:paraId="1FD01374" w14:textId="609C5A2B" w:rsidR="00F74278" w:rsidRDefault="00F74278">
      <w:pPr>
        <w:pStyle w:val="Sansinterligne"/>
        <w:jc w:val="both"/>
        <w:rPr>
          <w:rFonts w:cstheme="minorHAnsi"/>
          <w:color w:val="00B0F0"/>
          <w:lang w:val="en-GB"/>
        </w:rPr>
      </w:pPr>
      <w:r>
        <w:rPr>
          <w:rFonts w:cstheme="minorHAnsi"/>
          <w:color w:val="00B0F0"/>
          <w:lang w:val="en-GB"/>
        </w:rPr>
        <w:t>“In addition, as this information is not exhaustive (unlike the stage measurements used in this paper), the extension of the sample before 1816 requires a different statistical treatment.”</w:t>
      </w:r>
    </w:p>
    <w:p w14:paraId="515A36A8" w14:textId="77777777" w:rsidR="00116F99" w:rsidRPr="00BD3739" w:rsidRDefault="00116F99">
      <w:pPr>
        <w:pStyle w:val="Default"/>
        <w:jc w:val="both"/>
        <w:rPr>
          <w:rFonts w:asciiTheme="minorHAnsi" w:hAnsiTheme="minorHAnsi" w:cstheme="minorHAnsi"/>
          <w:sz w:val="22"/>
          <w:szCs w:val="22"/>
          <w:lang w:val="en-GB"/>
        </w:rPr>
      </w:pPr>
    </w:p>
    <w:p w14:paraId="0CEFA5C6" w14:textId="77777777" w:rsidR="00116F99" w:rsidRDefault="002475C4">
      <w:pPr>
        <w:pStyle w:val="Default"/>
        <w:jc w:val="both"/>
        <w:rPr>
          <w:rFonts w:asciiTheme="minorHAnsi" w:hAnsiTheme="minorHAnsi" w:cstheme="minorHAnsi"/>
          <w:sz w:val="22"/>
          <w:szCs w:val="22"/>
          <w:lang w:val="en-GB"/>
        </w:rPr>
      </w:pPr>
      <w:commentRangeStart w:id="36"/>
      <w:r>
        <w:rPr>
          <w:rFonts w:asciiTheme="minorHAnsi" w:hAnsiTheme="minorHAnsi" w:cstheme="minorHAnsi"/>
          <w:sz w:val="22"/>
          <w:szCs w:val="22"/>
          <w:lang w:val="en-GB"/>
        </w:rPr>
        <w:t xml:space="preserve">Note in Sections 5.1 and 5.2 that this data set is a highly unusual situation to have a very long stage record. </w:t>
      </w:r>
      <w:commentRangeEnd w:id="36"/>
      <w:r>
        <w:commentReference w:id="36"/>
      </w:r>
      <w:r>
        <w:rPr>
          <w:rFonts w:asciiTheme="minorHAnsi" w:hAnsiTheme="minorHAnsi" w:cstheme="minorHAnsi"/>
          <w:sz w:val="22"/>
          <w:szCs w:val="22"/>
          <w:lang w:val="en-GB"/>
        </w:rPr>
        <w:t xml:space="preserve">Instead, most rivers have sporadic flood marks that you note in lines 115-116, such as the classic Pegelhaus on the Rhine in Koblenz, Germany https://de.wikipedia.org/wiki/Hochwasserschutz_Koblenz </w:t>
      </w:r>
    </w:p>
    <w:p w14:paraId="736399A6" w14:textId="515CE739" w:rsidR="00116F99" w:rsidRPr="00A766EC" w:rsidRDefault="002475C4" w:rsidP="00A766EC">
      <w:pPr>
        <w:pStyle w:val="Default"/>
        <w:jc w:val="both"/>
        <w:rPr>
          <w:del w:id="37" w:author="Michel Lang" w:date="2023-05-25T10:52:00Z"/>
          <w:rFonts w:asciiTheme="minorHAnsi" w:hAnsiTheme="minorHAnsi" w:cstheme="minorHAnsi"/>
          <w:sz w:val="22"/>
          <w:szCs w:val="22"/>
        </w:rPr>
      </w:pPr>
      <w:r>
        <w:rPr>
          <w:rFonts w:asciiTheme="minorHAnsi" w:hAnsiTheme="minorHAnsi" w:cstheme="minorHAnsi"/>
          <w:sz w:val="22"/>
          <w:szCs w:val="22"/>
          <w:lang w:val="en-GB"/>
        </w:rPr>
        <w:t xml:space="preserve">And the flood marks on the Pont Wilson, River Loire, Tours – figure 3 in Benito et al. </w:t>
      </w:r>
      <w:r w:rsidRPr="00616ADE">
        <w:rPr>
          <w:rFonts w:asciiTheme="minorHAnsi" w:hAnsiTheme="minorHAnsi" w:cstheme="minorHAnsi"/>
          <w:sz w:val="22"/>
          <w:szCs w:val="22"/>
        </w:rPr>
        <w:t xml:space="preserve">(2015). </w:t>
      </w:r>
      <w:del w:id="38" w:author="Michel Lang" w:date="2023-05-25T10:52:00Z">
        <w:r>
          <w:rPr>
            <w:rFonts w:cstheme="minorHAnsi"/>
            <w:color w:val="FF0000"/>
          </w:rPr>
          <w:delText xml:space="preserve">Idem remarques précédentes. Je peux évoquer en 5.2 qu’il est possible d’utiliser des marques de crues pour compléter cette phrase (ligne 590) qui ne parle que de flood evidences au sens large : </w:delText>
        </w:r>
      </w:del>
    </w:p>
    <w:p w14:paraId="4F0A6E63" w14:textId="77777777" w:rsidR="00116F99" w:rsidRDefault="00116F99" w:rsidP="00A766EC">
      <w:pPr>
        <w:pStyle w:val="Default"/>
        <w:rPr>
          <w:rFonts w:cstheme="minorHAnsi"/>
          <w:color w:val="FF0000"/>
        </w:rPr>
      </w:pPr>
    </w:p>
    <w:p w14:paraId="7D313DF1" w14:textId="77777777" w:rsidR="00A766EC" w:rsidRPr="00BD3739" w:rsidRDefault="002475C4" w:rsidP="00A766EC">
      <w:pPr>
        <w:pStyle w:val="Default"/>
        <w:rPr>
          <w:rFonts w:asciiTheme="minorHAnsi" w:hAnsiTheme="minorHAnsi" w:cstheme="minorHAnsi"/>
          <w:sz w:val="22"/>
          <w:szCs w:val="22"/>
          <w:lang w:val="en-GB"/>
        </w:rPr>
      </w:pPr>
      <w:r>
        <w:rPr>
          <w:rFonts w:asciiTheme="minorHAnsi" w:hAnsiTheme="minorHAnsi" w:cstheme="minorHAnsi"/>
          <w:sz w:val="22"/>
          <w:szCs w:val="22"/>
          <w:lang w:val="en-GB"/>
        </w:rPr>
        <w:t xml:space="preserve">Section 5.2 – you completely neglect mentioning paleoflood data, that have been and are used by many countries (Spain, Australia), including in the United States flow frequency guidelines (England et al., 2019). Suggest you add some relevant references such as Benito et al. </w:t>
      </w:r>
      <w:r w:rsidRPr="00BD3739">
        <w:rPr>
          <w:rFonts w:asciiTheme="minorHAnsi" w:hAnsiTheme="minorHAnsi" w:cstheme="minorHAnsi"/>
          <w:sz w:val="22"/>
          <w:szCs w:val="22"/>
          <w:lang w:val="en-GB"/>
        </w:rPr>
        <w:t xml:space="preserve">(2022), England et al. (2019), Harden et al. (2021) and USACE (2020). </w:t>
      </w:r>
    </w:p>
    <w:p w14:paraId="047D1464" w14:textId="1DEBE15C" w:rsidR="00116F99" w:rsidRPr="00BD3739" w:rsidRDefault="002475C4" w:rsidP="00A766EC">
      <w:pPr>
        <w:pStyle w:val="Default"/>
        <w:jc w:val="both"/>
        <w:rPr>
          <w:del w:id="39" w:author="Michel Lang" w:date="2023-05-25T11:06:00Z"/>
          <w:rFonts w:asciiTheme="minorHAnsi" w:hAnsiTheme="minorHAnsi" w:cstheme="minorHAnsi"/>
          <w:sz w:val="22"/>
          <w:szCs w:val="22"/>
          <w:lang w:val="en-GB"/>
        </w:rPr>
      </w:pPr>
      <w:del w:id="40" w:author="Michel Lang" w:date="2023-05-25T11:06:00Z">
        <w:r w:rsidRPr="00BD3739">
          <w:rPr>
            <w:rFonts w:cstheme="minorHAnsi"/>
            <w:color w:val="FF0000"/>
            <w:lang w:val="en-GB"/>
          </w:rPr>
          <w:delText xml:space="preserve">Il enfonce le clou. Ok pour citer 2/3 refs rapido, un peu comme je l’ai fait en intro de thèse mais pas plus. </w:delText>
        </w:r>
      </w:del>
    </w:p>
    <w:p w14:paraId="67FF1C46" w14:textId="77777777" w:rsidR="00A766EC" w:rsidRPr="00BD3739" w:rsidRDefault="00A766EC" w:rsidP="00A766EC">
      <w:pPr>
        <w:pStyle w:val="Default"/>
        <w:rPr>
          <w:rFonts w:cstheme="minorHAnsi"/>
          <w:color w:val="FF0000"/>
          <w:lang w:val="en-GB"/>
        </w:rPr>
      </w:pPr>
    </w:p>
    <w:p w14:paraId="6469FBDC" w14:textId="749B3B33" w:rsidR="00A766EC" w:rsidRDefault="00A766EC" w:rsidP="00A766EC">
      <w:pPr>
        <w:pStyle w:val="Sansinterligne"/>
        <w:jc w:val="both"/>
        <w:rPr>
          <w:rFonts w:cstheme="minorHAnsi"/>
          <w:color w:val="00B0F0"/>
          <w:lang w:val="en-GB"/>
        </w:rPr>
      </w:pPr>
      <w:r>
        <w:rPr>
          <w:rFonts w:cstheme="minorHAnsi"/>
          <w:color w:val="00B0F0"/>
          <w:lang w:val="en-GB"/>
        </w:rPr>
        <w:t xml:space="preserve">We give additional information about the last two comments on line </w:t>
      </w:r>
      <w:r w:rsidR="005602BE">
        <w:rPr>
          <w:rFonts w:cstheme="minorHAnsi"/>
          <w:color w:val="00B0F0"/>
          <w:lang w:val="en-GB"/>
        </w:rPr>
        <w:t>620</w:t>
      </w:r>
      <w:r w:rsidR="009122F6">
        <w:rPr>
          <w:rFonts w:cstheme="minorHAnsi"/>
          <w:color w:val="00B0F0"/>
          <w:lang w:val="en-GB"/>
        </w:rPr>
        <w:t xml:space="preserve"> (section 5.1)</w:t>
      </w:r>
      <w:r>
        <w:rPr>
          <w:rFonts w:cstheme="minorHAnsi"/>
          <w:color w:val="00B0F0"/>
          <w:lang w:val="en-GB"/>
        </w:rPr>
        <w:t>:</w:t>
      </w:r>
    </w:p>
    <w:p w14:paraId="0F164537" w14:textId="766CD4EC" w:rsidR="00A766EC" w:rsidRPr="005F762A" w:rsidRDefault="00A766EC" w:rsidP="007C705E">
      <w:pPr>
        <w:pStyle w:val="En-tteetpieddepage"/>
        <w:jc w:val="both"/>
        <w:rPr>
          <w:rFonts w:cstheme="minorHAnsi"/>
          <w:color w:val="FF0000"/>
          <w:lang w:val="en-US"/>
        </w:rPr>
      </w:pPr>
      <w:r>
        <w:rPr>
          <w:rFonts w:cstheme="minorHAnsi"/>
          <w:color w:val="000000" w:themeColor="text1"/>
          <w:lang w:val="en-GB"/>
        </w:rPr>
        <w:t>« </w:t>
      </w:r>
      <w:r>
        <w:rPr>
          <w:color w:val="000000" w:themeColor="text1"/>
          <w:lang w:val="en-GB"/>
        </w:rPr>
        <w:t xml:space="preserve">Finally, a promising development is to use </w:t>
      </w:r>
      <w:r>
        <w:rPr>
          <w:color w:val="00B0F0"/>
          <w:lang w:val="en-GB"/>
        </w:rPr>
        <w:t xml:space="preserve">sporadic </w:t>
      </w:r>
      <w:r>
        <w:rPr>
          <w:color w:val="000000" w:themeColor="text1"/>
          <w:lang w:val="en-GB"/>
        </w:rPr>
        <w:t xml:space="preserve">flood evidences older than systematic stage measurements. </w:t>
      </w:r>
      <w:r w:rsidRPr="005F762A">
        <w:rPr>
          <w:color w:val="00B0F0"/>
          <w:lang w:val="en-GB"/>
        </w:rPr>
        <w:t>This data can come</w:t>
      </w:r>
      <w:r>
        <w:rPr>
          <w:color w:val="FF0000"/>
          <w:lang w:val="en-GB"/>
        </w:rPr>
        <w:t xml:space="preserve"> </w:t>
      </w:r>
      <w:r>
        <w:rPr>
          <w:color w:val="00B0F0"/>
          <w:lang w:val="en-GB"/>
        </w:rPr>
        <w:t>from various origins such as testimonies (Pichard and Roucaute, 2014)</w:t>
      </w:r>
      <w:del w:id="41" w:author="Michel Lang" w:date="2023-05-25T11:02:00Z">
        <w:r>
          <w:rPr>
            <w:color w:val="00B0F0"/>
            <w:lang w:val="en-GB"/>
          </w:rPr>
          <w:delText xml:space="preserve"> </w:delText>
        </w:r>
      </w:del>
      <w:r>
        <w:rPr>
          <w:color w:val="00B0F0"/>
          <w:lang w:val="en-GB"/>
        </w:rPr>
        <w:t xml:space="preserve">, flood marks (Renard, 2023), paleoflood evidences based on slack water deposits (Sheffer et al., 2003; Dezileau et al., 2014), lake sediments (Wilhelm et al., 2002) or sediments within the Rhone prodelta (Fanget et al., 2013). </w:t>
      </w:r>
      <w:r w:rsidRPr="00A57A78">
        <w:rPr>
          <w:lang w:val="en-GB"/>
        </w:rPr>
        <w:t xml:space="preserve">Various procedures have been developed in the </w:t>
      </w:r>
      <w:r w:rsidRPr="00A57A78">
        <w:rPr>
          <w:color w:val="000000" w:themeColor="text1"/>
          <w:lang w:val="en-GB"/>
        </w:rPr>
        <w:t xml:space="preserve">literature </w:t>
      </w:r>
      <w:r w:rsidRPr="00A57A78">
        <w:rPr>
          <w:color w:val="00B0F0"/>
          <w:lang w:val="en-GB"/>
        </w:rPr>
        <w:t xml:space="preserve">to include </w:t>
      </w:r>
      <w:r>
        <w:rPr>
          <w:color w:val="00B0F0"/>
          <w:lang w:val="en-GB"/>
        </w:rPr>
        <w:t>such</w:t>
      </w:r>
      <w:r w:rsidRPr="00A57A78">
        <w:rPr>
          <w:color w:val="00B0F0"/>
          <w:lang w:val="en-GB"/>
        </w:rPr>
        <w:t xml:space="preserve"> data in FFA</w:t>
      </w:r>
      <w:r>
        <w:rPr>
          <w:color w:val="00B0F0"/>
          <w:lang w:val="en-GB"/>
        </w:rPr>
        <w:t>,</w:t>
      </w:r>
      <w:r w:rsidRPr="00A57A78">
        <w:rPr>
          <w:lang w:val="en-GB"/>
        </w:rPr>
        <w:t xml:space="preserve"> through the use of perception threshold and censored data</w:t>
      </w:r>
      <w:r>
        <w:rPr>
          <w:lang w:val="en-GB"/>
        </w:rPr>
        <w:t xml:space="preserve"> (</w:t>
      </w:r>
      <w:r w:rsidRPr="00A766EC">
        <w:rPr>
          <w:lang w:val="en-GB"/>
        </w:rPr>
        <w:t>Brazdil et al. (2006</w:t>
      </w:r>
      <w:r>
        <w:rPr>
          <w:lang w:val="en-GB"/>
        </w:rPr>
        <w:t xml:space="preserve">); </w:t>
      </w:r>
      <w:r w:rsidRPr="00A766EC">
        <w:rPr>
          <w:lang w:val="en-GB"/>
        </w:rPr>
        <w:t>Kjeldsen et al. (2014</w:t>
      </w:r>
      <w:r>
        <w:rPr>
          <w:lang w:val="en-GB"/>
        </w:rPr>
        <w:t xml:space="preserve">); </w:t>
      </w:r>
      <w:r w:rsidRPr="00A766EC">
        <w:rPr>
          <w:color w:val="00B0F0"/>
          <w:lang w:val="en-GB"/>
        </w:rPr>
        <w:t>England et al. (2019); Harden et al. (2021))</w:t>
      </w:r>
      <w:r w:rsidR="007C705E">
        <w:rPr>
          <w:color w:val="00B0F0"/>
          <w:lang w:val="en-GB"/>
        </w:rPr>
        <w:t>.</w:t>
      </w:r>
      <w:del w:id="42" w:author="Michel Lang" w:date="2023-05-25T11:02:00Z">
        <w:r w:rsidRPr="00A57A78">
          <w:rPr>
            <w:color w:val="00B0F0"/>
            <w:lang w:val="en-GB"/>
          </w:rPr>
          <w:delText xml:space="preserve">; </w:delText>
        </w:r>
        <w:r w:rsidRPr="00A57A78">
          <w:rPr>
            <w:color w:val="FF0000"/>
            <w:lang w:val="en-GB"/>
          </w:rPr>
          <w:delText>.</w:delText>
        </w:r>
        <w:r w:rsidRPr="00A57A78">
          <w:rPr>
            <w:rFonts w:ascii="CMSS8" w:eastAsia="CMSS8" w:hAnsi="CMSS8" w:cs="CMSS8"/>
            <w:color w:val="FF0000"/>
            <w:sz w:val="12"/>
            <w:szCs w:val="12"/>
            <w:lang w:val="en-GB"/>
          </w:rPr>
          <w:delText xml:space="preserve"> </w:delText>
        </w:r>
        <w:r w:rsidRPr="00A57A78">
          <w:rPr>
            <w:color w:val="000000" w:themeColor="text1"/>
            <w:lang w:val="en-GB"/>
          </w:rPr>
          <w:delText>Various procedures have been developed in the literature, through the use of perception threshold and censored data as summarized by Kjeldsen et al. (2014) or Brazdil et al. (2006). Such approaches have been</w:delText>
        </w:r>
        <w:r w:rsidRPr="00A57A78">
          <w:rPr>
            <w:rFonts w:ascii="CMSS8" w:eastAsia="CMSS8" w:hAnsi="CMSS8" w:cs="CMSS8"/>
            <w:color w:val="000000" w:themeColor="text1"/>
            <w:sz w:val="12"/>
            <w:szCs w:val="12"/>
            <w:lang w:val="en-GB"/>
          </w:rPr>
          <w:delText xml:space="preserve"> </w:delText>
        </w:r>
        <w:r w:rsidRPr="00A57A78">
          <w:rPr>
            <w:color w:val="000000" w:themeColor="text1"/>
            <w:lang w:val="en-GB"/>
          </w:rPr>
          <w:delText>applied in Europe, including France (Naulet et al. (2005); Lang et al. (2010); Neppel et al. (2010); Payrastre</w:delText>
        </w:r>
        <w:r w:rsidRPr="00A57A78">
          <w:rPr>
            <w:rFonts w:ascii="CMSS8" w:eastAsia="CMSS8" w:hAnsi="CMSS8" w:cs="CMSS8"/>
            <w:color w:val="000000" w:themeColor="text1"/>
            <w:sz w:val="12"/>
            <w:szCs w:val="12"/>
            <w:lang w:val="en-GB"/>
          </w:rPr>
          <w:delText xml:space="preserve"> </w:delText>
        </w:r>
        <w:r w:rsidRPr="00A57A78">
          <w:rPr>
            <w:color w:val="000000" w:themeColor="text1"/>
            <w:lang w:val="en-GB"/>
          </w:rPr>
          <w:delText>et al. (2011)) and could be interesting for the Lower-Rhône Valley for which many flood evidences (along</w:delText>
        </w:r>
        <w:r w:rsidRPr="00A57A78">
          <w:rPr>
            <w:rFonts w:ascii="CMSS8" w:eastAsia="CMSS8" w:hAnsi="CMSS8" w:cs="CMSS8"/>
            <w:color w:val="000000" w:themeColor="text1"/>
            <w:sz w:val="12"/>
            <w:szCs w:val="12"/>
            <w:lang w:val="en-GB"/>
          </w:rPr>
          <w:delText xml:space="preserve"> </w:delText>
        </w:r>
        <w:r w:rsidRPr="00A57A78">
          <w:rPr>
            <w:color w:val="000000" w:themeColor="text1"/>
            <w:lang w:val="en-GB"/>
          </w:rPr>
          <w:delText>with information on other climate-related disasters) have been gathered.</w:delText>
        </w:r>
        <w:r w:rsidRPr="00A57A78">
          <w:rPr>
            <w:color w:val="FF0000"/>
            <w:lang w:val="en-GB"/>
          </w:rPr>
          <w:delText>”</w:delText>
        </w:r>
      </w:del>
    </w:p>
    <w:p w14:paraId="15896801" w14:textId="77777777"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Define ‘design flood’ in lines 118-119 and what the ‘official’ design flood is (line 128) – it is a specified flood quantile (AEP=0.01 or 0.001)? </w:t>
      </w:r>
    </w:p>
    <w:p w14:paraId="107F0A94" w14:textId="3DEC670E" w:rsidR="005602BE" w:rsidRDefault="005602BE" w:rsidP="005602BE">
      <w:pPr>
        <w:pStyle w:val="Sansinterligne"/>
        <w:rPr>
          <w:color w:val="00B0F0"/>
          <w:lang w:val="en-GB"/>
        </w:rPr>
      </w:pPr>
      <w:r>
        <w:rPr>
          <w:rFonts w:cstheme="minorHAnsi"/>
          <w:color w:val="00B0F0"/>
          <w:lang w:val="en-GB"/>
        </w:rPr>
        <w:t>We added the following sentence in line 133 (introduction): “</w:t>
      </w:r>
      <w:r w:rsidRPr="005602BE">
        <w:rPr>
          <w:color w:val="00B0F0"/>
          <w:lang w:val="en-GB"/>
        </w:rPr>
        <w:t xml:space="preserve">In </w:t>
      </w:r>
      <w:r w:rsidRPr="009122F6">
        <w:rPr>
          <w:rFonts w:eastAsia="Calibri" w:cstheme="minorHAnsi"/>
          <w:color w:val="00B0F0"/>
          <w:lang w:val="en-GB"/>
        </w:rPr>
        <w:t>France</w:t>
      </w:r>
      <w:r w:rsidRPr="005602BE">
        <w:rPr>
          <w:color w:val="00B0F0"/>
          <w:lang w:val="en-GB"/>
        </w:rPr>
        <w:t xml:space="preserve">, the official design flood for flood risk mapping is based on the “largest known flood” or the Q100 flood (AEP=0.01) if the latter is greater. </w:t>
      </w:r>
      <w:r w:rsidRPr="009122F6">
        <w:rPr>
          <w:color w:val="00B0F0"/>
          <w:lang w:val="en-GB"/>
        </w:rPr>
        <w:t>Uncertainty is not taken into account in the official rules</w:t>
      </w:r>
      <w:r>
        <w:rPr>
          <w:color w:val="00B0F0"/>
          <w:lang w:val="en-GB"/>
        </w:rPr>
        <w:t>”</w:t>
      </w:r>
    </w:p>
    <w:p w14:paraId="313A6305" w14:textId="77777777" w:rsidR="005602BE" w:rsidRPr="009122F6" w:rsidRDefault="005602BE" w:rsidP="005602BE">
      <w:pPr>
        <w:pStyle w:val="Sansinterligne"/>
        <w:rPr>
          <w:color w:val="00B0F0"/>
          <w:lang w:val="en-GB"/>
        </w:rPr>
      </w:pPr>
    </w:p>
    <w:p w14:paraId="489BF395" w14:textId="546982C5" w:rsidR="00116F99" w:rsidRDefault="00974CAD" w:rsidP="005602BE">
      <w:pPr>
        <w:pStyle w:val="Default"/>
        <w:jc w:val="both"/>
        <w:rPr>
          <w:rFonts w:asciiTheme="minorHAnsi" w:hAnsiTheme="minorHAnsi" w:cstheme="minorHAnsi"/>
          <w:color w:val="00B0F0"/>
          <w:sz w:val="22"/>
          <w:szCs w:val="22"/>
          <w:lang w:val="en-GB"/>
        </w:rPr>
      </w:pPr>
      <w:r>
        <w:rPr>
          <w:rFonts w:asciiTheme="minorHAnsi" w:hAnsiTheme="minorHAnsi" w:cstheme="minorHAnsi"/>
          <w:color w:val="00B0F0"/>
          <w:sz w:val="22"/>
          <w:szCs w:val="22"/>
          <w:lang w:val="en-GB"/>
        </w:rPr>
        <w:t xml:space="preserve">Line 120 </w:t>
      </w:r>
      <w:r w:rsidR="009122F6">
        <w:rPr>
          <w:rFonts w:asciiTheme="minorHAnsi" w:hAnsiTheme="minorHAnsi" w:cstheme="minorHAnsi"/>
          <w:color w:val="00B0F0"/>
          <w:sz w:val="22"/>
          <w:szCs w:val="22"/>
          <w:lang w:val="en-GB"/>
        </w:rPr>
        <w:t>(section 1, after “the following questions… stage measurements”)</w:t>
      </w:r>
      <w:r w:rsidR="002475C4">
        <w:rPr>
          <w:rFonts w:asciiTheme="minorHAnsi" w:hAnsiTheme="minorHAnsi" w:cstheme="minorHAnsi"/>
          <w:color w:val="00B0F0"/>
          <w:sz w:val="22"/>
          <w:szCs w:val="22"/>
          <w:lang w:val="en-GB"/>
        </w:rPr>
        <w:t>:</w:t>
      </w:r>
    </w:p>
    <w:p w14:paraId="21DC6682" w14:textId="6ECAA371" w:rsidR="00116F99" w:rsidRDefault="002475C4">
      <w:pPr>
        <w:pStyle w:val="Default"/>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“This paper illustrates the chained application of methods to quantify and propagate uncertainty from stage records (and their limited time resolution) and stage-discharge rating curves to the estimation of </w:t>
      </w:r>
      <w:r>
        <w:rPr>
          <w:rFonts w:asciiTheme="minorHAnsi" w:hAnsiTheme="minorHAnsi" w:cstheme="minorHAnsi"/>
          <w:strike/>
          <w:color w:val="auto"/>
          <w:sz w:val="22"/>
          <w:szCs w:val="22"/>
          <w:lang w:val="en-GB"/>
        </w:rPr>
        <w:t>design flood</w:t>
      </w:r>
      <w:r>
        <w:rPr>
          <w:rFonts w:asciiTheme="minorHAnsi" w:hAnsiTheme="minorHAnsi" w:cstheme="minorHAnsi"/>
          <w:color w:val="auto"/>
          <w:sz w:val="22"/>
          <w:szCs w:val="22"/>
          <w:lang w:val="en-GB"/>
        </w:rPr>
        <w:t xml:space="preserve"> </w:t>
      </w:r>
      <w:r>
        <w:rPr>
          <w:rFonts w:asciiTheme="minorHAnsi" w:hAnsiTheme="minorHAnsi" w:cstheme="minorHAnsi"/>
          <w:color w:val="00B0F0"/>
          <w:sz w:val="22"/>
          <w:szCs w:val="22"/>
          <w:lang w:val="en-GB"/>
        </w:rPr>
        <w:t>flood distribution with uncertainties</w:t>
      </w:r>
      <w:r>
        <w:rPr>
          <w:rFonts w:asciiTheme="minorHAnsi" w:hAnsiTheme="minorHAnsi" w:cstheme="minorHAnsi"/>
          <w:color w:val="auto"/>
          <w:sz w:val="22"/>
          <w:szCs w:val="22"/>
          <w:lang w:val="en-GB"/>
        </w:rPr>
        <w:t>.”</w:t>
      </w:r>
    </w:p>
    <w:p w14:paraId="6EED2B1F" w14:textId="77777777" w:rsidR="00974CAD" w:rsidRDefault="00974CAD">
      <w:pPr>
        <w:pStyle w:val="Default"/>
        <w:jc w:val="both"/>
        <w:rPr>
          <w:rFonts w:asciiTheme="minorHAnsi" w:hAnsiTheme="minorHAnsi" w:cstheme="minorHAnsi"/>
          <w:color w:val="auto"/>
          <w:sz w:val="22"/>
          <w:szCs w:val="22"/>
          <w:lang w:val="en-GB"/>
        </w:rPr>
      </w:pPr>
    </w:p>
    <w:p w14:paraId="1F5558BA" w14:textId="5B0A323D" w:rsidR="00116F99" w:rsidRDefault="00974CAD">
      <w:pPr>
        <w:pStyle w:val="Default"/>
        <w:jc w:val="both"/>
        <w:rPr>
          <w:rFonts w:asciiTheme="minorHAnsi" w:hAnsiTheme="minorHAnsi" w:cstheme="minorHAnsi"/>
          <w:color w:val="00B0F0"/>
          <w:sz w:val="22"/>
          <w:szCs w:val="22"/>
          <w:lang w:val="en-GB"/>
        </w:rPr>
      </w:pPr>
      <w:r>
        <w:rPr>
          <w:rFonts w:asciiTheme="minorHAnsi" w:hAnsiTheme="minorHAnsi" w:cstheme="minorHAnsi"/>
          <w:color w:val="00B0F0"/>
          <w:sz w:val="22"/>
          <w:szCs w:val="22"/>
          <w:lang w:val="en-GB"/>
        </w:rPr>
        <w:t>Line 130</w:t>
      </w:r>
      <w:r w:rsidR="009122F6">
        <w:rPr>
          <w:rFonts w:asciiTheme="minorHAnsi" w:hAnsiTheme="minorHAnsi" w:cstheme="minorHAnsi"/>
          <w:color w:val="00B0F0"/>
          <w:sz w:val="22"/>
          <w:szCs w:val="22"/>
          <w:lang w:val="en-GB"/>
        </w:rPr>
        <w:t xml:space="preserve"> (section 1, after “the following questions… stage measurements”):</w:t>
      </w:r>
    </w:p>
    <w:p w14:paraId="2839A6B2" w14:textId="5990A9E1"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“This procedure is applied to the Beaucaire gauge on the Rhône River (section 3), </w:t>
      </w:r>
      <w:r>
        <w:rPr>
          <w:rFonts w:asciiTheme="minorHAnsi" w:hAnsiTheme="minorHAnsi" w:cstheme="minorHAnsi"/>
          <w:strike/>
          <w:sz w:val="22"/>
          <w:szCs w:val="22"/>
          <w:lang w:val="en-GB"/>
        </w:rPr>
        <w:t>which official design flood estimates is based on</w:t>
      </w:r>
      <w:r>
        <w:rPr>
          <w:rFonts w:asciiTheme="minorHAnsi" w:hAnsiTheme="minorHAnsi" w:cstheme="minorHAnsi"/>
          <w:sz w:val="22"/>
          <w:szCs w:val="22"/>
          <w:lang w:val="en-GB"/>
        </w:rPr>
        <w:t xml:space="preserve"> </w:t>
      </w:r>
      <w:r>
        <w:rPr>
          <w:rFonts w:asciiTheme="minorHAnsi" w:hAnsiTheme="minorHAnsi" w:cstheme="minorHAnsi"/>
          <w:color w:val="00B0F0"/>
          <w:sz w:val="22"/>
          <w:szCs w:val="22"/>
          <w:lang w:val="en-GB"/>
        </w:rPr>
        <w:t xml:space="preserve">which previous official </w:t>
      </w:r>
      <w:r w:rsidR="00B24A3A">
        <w:rPr>
          <w:rFonts w:asciiTheme="minorHAnsi" w:hAnsiTheme="minorHAnsi" w:cstheme="minorHAnsi"/>
          <w:color w:val="00B0F0"/>
          <w:sz w:val="22"/>
          <w:szCs w:val="22"/>
          <w:lang w:val="en-GB"/>
        </w:rPr>
        <w:t>FFA</w:t>
      </w:r>
      <w:r>
        <w:rPr>
          <w:rFonts w:asciiTheme="minorHAnsi" w:hAnsiTheme="minorHAnsi" w:cstheme="minorHAnsi"/>
          <w:color w:val="00B0F0"/>
          <w:sz w:val="22"/>
          <w:szCs w:val="22"/>
          <w:lang w:val="en-GB"/>
        </w:rPr>
        <w:t xml:space="preserve"> only</w:t>
      </w:r>
      <w:r w:rsidR="00B24A3A">
        <w:rPr>
          <w:rFonts w:asciiTheme="minorHAnsi" w:hAnsiTheme="minorHAnsi" w:cstheme="minorHAnsi"/>
          <w:color w:val="00B0F0"/>
          <w:sz w:val="22"/>
          <w:szCs w:val="22"/>
          <w:lang w:val="en-GB"/>
        </w:rPr>
        <w:t xml:space="preserve"> used</w:t>
      </w:r>
      <w:r>
        <w:rPr>
          <w:rFonts w:asciiTheme="minorHAnsi" w:hAnsiTheme="minorHAnsi" w:cstheme="minorHAnsi"/>
          <w:color w:val="00B0F0"/>
          <w:sz w:val="22"/>
          <w:szCs w:val="22"/>
          <w:lang w:val="en-GB"/>
        </w:rPr>
        <w:t xml:space="preserve"> </w:t>
      </w:r>
      <w:r>
        <w:rPr>
          <w:rFonts w:asciiTheme="minorHAnsi" w:hAnsiTheme="minorHAnsi" w:cstheme="minorHAnsi"/>
          <w:sz w:val="22"/>
          <w:szCs w:val="22"/>
          <w:lang w:val="en-GB"/>
        </w:rPr>
        <w:t>a 80-year long discharge series (Rigaudière et al., 2000).”</w:t>
      </w:r>
    </w:p>
    <w:p w14:paraId="09F64825" w14:textId="483A60FF" w:rsidR="00974CAD" w:rsidRDefault="00974CAD">
      <w:pPr>
        <w:pStyle w:val="Default"/>
        <w:jc w:val="both"/>
        <w:rPr>
          <w:rFonts w:asciiTheme="minorHAnsi" w:hAnsiTheme="minorHAnsi" w:cstheme="minorHAnsi"/>
          <w:sz w:val="22"/>
          <w:szCs w:val="22"/>
          <w:lang w:val="en-GB"/>
        </w:rPr>
      </w:pPr>
    </w:p>
    <w:p w14:paraId="541D36F3" w14:textId="77777777"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Does the design flood estimate account for uncertainty, </w:t>
      </w:r>
      <w:commentRangeStart w:id="43"/>
      <w:r>
        <w:rPr>
          <w:rFonts w:asciiTheme="minorHAnsi" w:hAnsiTheme="minorHAnsi" w:cstheme="minorHAnsi"/>
          <w:sz w:val="22"/>
          <w:szCs w:val="22"/>
          <w:lang w:val="en-GB"/>
        </w:rPr>
        <w:t xml:space="preserve">as in the posterior predictive (expected probability) flow </w:t>
      </w:r>
      <w:commentRangeEnd w:id="43"/>
      <w:r>
        <w:commentReference w:id="43"/>
      </w:r>
      <w:r>
        <w:rPr>
          <w:rFonts w:asciiTheme="minorHAnsi" w:hAnsiTheme="minorHAnsi" w:cstheme="minorHAnsi"/>
          <w:sz w:val="22"/>
          <w:szCs w:val="22"/>
          <w:lang w:val="en-GB"/>
        </w:rPr>
        <w:t xml:space="preserve">(e.g., Kuczera, 1999)? If not - </w:t>
      </w:r>
      <w:commentRangeStart w:id="44"/>
      <w:r>
        <w:rPr>
          <w:rFonts w:asciiTheme="minorHAnsi" w:hAnsiTheme="minorHAnsi" w:cstheme="minorHAnsi"/>
          <w:sz w:val="22"/>
          <w:szCs w:val="22"/>
          <w:lang w:val="en-GB"/>
        </w:rPr>
        <w:t xml:space="preserve">your FFA estimator can readily provide this mean hazard instead of the median (maxpost) shown in Fig 10a. </w:t>
      </w:r>
      <w:commentRangeEnd w:id="44"/>
      <w:r>
        <w:commentReference w:id="44"/>
      </w:r>
      <w:r>
        <w:rPr>
          <w:rFonts w:asciiTheme="minorHAnsi" w:hAnsiTheme="minorHAnsi" w:cstheme="minorHAnsi"/>
          <w:sz w:val="22"/>
          <w:szCs w:val="22"/>
          <w:lang w:val="en-GB"/>
        </w:rPr>
        <w:t xml:space="preserve">This may be a recommended ‘design flood’ estimator if you do not translate the flow frequency curve to a stage-frequency curve (usual practice in United States by USACE). </w:t>
      </w:r>
    </w:p>
    <w:p w14:paraId="7FD1EDA7" w14:textId="77777777" w:rsidR="00116F99" w:rsidRDefault="002475C4" w:rsidP="00B24A3A">
      <w:pPr>
        <w:pStyle w:val="Default"/>
        <w:rPr>
          <w:del w:id="45" w:author="Michel Lang" w:date="2023-05-25T11:08:00Z"/>
          <w:rFonts w:asciiTheme="minorHAnsi" w:hAnsiTheme="minorHAnsi" w:cstheme="minorHAnsi"/>
          <w:color w:val="00B0F0"/>
          <w:sz w:val="22"/>
          <w:szCs w:val="22"/>
          <w:lang w:val="en-GB"/>
        </w:rPr>
      </w:pPr>
      <w:del w:id="46" w:author="Michel Lang" w:date="2023-05-25T11:08:00Z">
        <w:r>
          <w:rPr>
            <w:rFonts w:asciiTheme="minorHAnsi" w:hAnsiTheme="minorHAnsi" w:cstheme="minorHAnsi"/>
            <w:color w:val="00B0F0"/>
            <w:sz w:val="22"/>
            <w:szCs w:val="22"/>
            <w:lang w:val="en-GB"/>
          </w:rPr>
          <w:delText xml:space="preserve">In France, the official design flood for flood safety planning correspond to the 100-year flood (AEP=0.01), or to the greatest observed flood if the latter is greater to the 100-year flood.  </w:delText>
        </w:r>
      </w:del>
    </w:p>
    <w:p w14:paraId="339716A8" w14:textId="77777777" w:rsidR="00116F99" w:rsidRDefault="002475C4" w:rsidP="00B24A3A">
      <w:pPr>
        <w:pStyle w:val="Default"/>
        <w:rPr>
          <w:del w:id="47" w:author="Michel Lang" w:date="2023-05-25T11:22:00Z"/>
          <w:rFonts w:asciiTheme="minorHAnsi" w:hAnsiTheme="minorHAnsi" w:cstheme="minorHAnsi"/>
          <w:color w:val="00B0F0"/>
          <w:sz w:val="22"/>
          <w:szCs w:val="22"/>
          <w:lang w:val="en-GB"/>
        </w:rPr>
      </w:pPr>
      <w:del w:id="48" w:author="Michel Lang" w:date="2023-05-25T11:22:00Z">
        <w:r>
          <w:rPr>
            <w:rFonts w:asciiTheme="minorHAnsi" w:hAnsiTheme="minorHAnsi" w:cstheme="minorHAnsi"/>
            <w:color w:val="FF0000"/>
            <w:sz w:val="22"/>
            <w:szCs w:val="22"/>
          </w:rPr>
          <w:delText>“Does the design flood estimate account for uncertainty” : est-ce qu’il demande ici si l’incertitude des quantiles est prise en compte dans la réglementation française ?</w:delText>
        </w:r>
      </w:del>
    </w:p>
    <w:p w14:paraId="464CEF97" w14:textId="77777777" w:rsidR="00116F99" w:rsidRDefault="002475C4" w:rsidP="00B24A3A">
      <w:pPr>
        <w:pStyle w:val="Default"/>
        <w:rPr>
          <w:del w:id="49" w:author="Michel Lang" w:date="2023-05-25T11:22:00Z"/>
          <w:rFonts w:asciiTheme="minorHAnsi" w:hAnsiTheme="minorHAnsi" w:cstheme="minorHAnsi"/>
          <w:color w:val="FF0000"/>
          <w:sz w:val="22"/>
          <w:szCs w:val="22"/>
        </w:rPr>
      </w:pPr>
      <w:del w:id="50" w:author="Michel Lang" w:date="2023-05-25T11:22:00Z">
        <w:r>
          <w:rPr>
            <w:rFonts w:asciiTheme="minorHAnsi" w:hAnsiTheme="minorHAnsi" w:cstheme="minorHAnsi"/>
            <w:color w:val="FF0000"/>
            <w:sz w:val="22"/>
            <w:szCs w:val="22"/>
          </w:rPr>
          <w:delText xml:space="preserve">Ou bien est-ce qu’il demande une définition plus formelle de mon « maxpost design  flood » pour éviter toute confusion avec la prédictive ? </w:delText>
        </w:r>
      </w:del>
    </w:p>
    <w:p w14:paraId="1090556A" w14:textId="32C8FC24" w:rsidR="00116F99" w:rsidRDefault="002475C4" w:rsidP="00B24A3A">
      <w:pPr>
        <w:pStyle w:val="Default"/>
        <w:rPr>
          <w:rFonts w:asciiTheme="minorHAnsi" w:hAnsiTheme="minorHAnsi" w:cstheme="minorHAnsi"/>
          <w:color w:val="00B0F0"/>
          <w:sz w:val="22"/>
          <w:szCs w:val="22"/>
          <w:lang w:val="en-GB"/>
        </w:rPr>
      </w:pPr>
      <w:r>
        <w:rPr>
          <w:rFonts w:asciiTheme="minorHAnsi" w:hAnsiTheme="minorHAnsi" w:cstheme="minorHAnsi"/>
          <w:color w:val="00B0F0"/>
          <w:sz w:val="22"/>
          <w:szCs w:val="22"/>
          <w:lang w:val="en-GB"/>
        </w:rPr>
        <w:t xml:space="preserve">New sentence </w:t>
      </w:r>
      <w:r w:rsidR="00B24A3A">
        <w:rPr>
          <w:rFonts w:asciiTheme="minorHAnsi" w:hAnsiTheme="minorHAnsi" w:cstheme="minorHAnsi"/>
          <w:color w:val="00B0F0"/>
          <w:sz w:val="22"/>
          <w:szCs w:val="22"/>
          <w:lang w:val="en-GB"/>
        </w:rPr>
        <w:t xml:space="preserve">in the conclusion, </w:t>
      </w:r>
      <w:r>
        <w:rPr>
          <w:rFonts w:asciiTheme="minorHAnsi" w:hAnsiTheme="minorHAnsi" w:cstheme="minorHAnsi"/>
          <w:color w:val="00B0F0"/>
          <w:sz w:val="22"/>
          <w:szCs w:val="22"/>
          <w:lang w:val="en-GB"/>
        </w:rPr>
        <w:t xml:space="preserve">after line </w:t>
      </w:r>
      <w:r w:rsidR="00974CAD">
        <w:rPr>
          <w:rFonts w:asciiTheme="minorHAnsi" w:hAnsiTheme="minorHAnsi" w:cstheme="minorHAnsi"/>
          <w:color w:val="00B0F0"/>
          <w:sz w:val="22"/>
          <w:szCs w:val="22"/>
          <w:lang w:val="en-GB"/>
        </w:rPr>
        <w:t>688</w:t>
      </w:r>
      <w:r>
        <w:rPr>
          <w:rFonts w:asciiTheme="minorHAnsi" w:hAnsiTheme="minorHAnsi" w:cstheme="minorHAnsi"/>
          <w:color w:val="00B0F0"/>
          <w:sz w:val="22"/>
          <w:szCs w:val="22"/>
          <w:lang w:val="en-GB"/>
        </w:rPr>
        <w:t xml:space="preserve"> “Finally, this article…estimation process”:</w:t>
      </w:r>
    </w:p>
    <w:p w14:paraId="1B1C14F7" w14:textId="4D852E64" w:rsidR="00116F99" w:rsidRPr="00B24A3A" w:rsidRDefault="002475C4" w:rsidP="00B24A3A">
      <w:pPr>
        <w:pStyle w:val="En-tteetpieddepage"/>
        <w:rPr>
          <w:rFonts w:cstheme="minorHAnsi"/>
          <w:color w:val="00B0F0"/>
          <w:lang w:val="en-GB"/>
        </w:rPr>
      </w:pPr>
      <w:r>
        <w:rPr>
          <w:rFonts w:cstheme="minorHAnsi"/>
          <w:color w:val="00B0F0"/>
          <w:lang w:val="en-GB"/>
        </w:rPr>
        <w:lastRenderedPageBreak/>
        <w:t xml:space="preserve">“Discussions are currently underway with the competent authorities in flood risk management concerning the updating of design flood (Q100, Q1000, Q1500) with enlarged samples (from 80 to 204 year-discharge series), </w:t>
      </w:r>
      <w:r w:rsidR="00B24A3A" w:rsidRPr="00B24A3A">
        <w:rPr>
          <w:color w:val="00B0F0"/>
          <w:lang w:val="en-GB"/>
        </w:rPr>
        <w:t>and on ways to account for estimation uncertainty. The use of estimates derived from the predictive distribution (also referred to as the expected probability approach, e.g. Kuczera 1999, Renard et al. 2013) could be considered since it is naturally suited to the Bayesian approach used here</w:t>
      </w:r>
      <w:r w:rsidR="00B24A3A">
        <w:rPr>
          <w:color w:val="00B0F0"/>
          <w:lang w:val="en-GB"/>
        </w:rPr>
        <w:t xml:space="preserve">. </w:t>
      </w:r>
      <w:r w:rsidR="00B24A3A">
        <w:rPr>
          <w:lang w:val="en-GB"/>
        </w:rPr>
        <w:t xml:space="preserve">Interesting improvements may come from the use of </w:t>
      </w:r>
      <w:r w:rsidR="00B24A3A" w:rsidRPr="00B24A3A">
        <w:rPr>
          <w:color w:val="00B0F0"/>
          <w:lang w:val="en-GB"/>
        </w:rPr>
        <w:t xml:space="preserve">sporadic </w:t>
      </w:r>
      <w:r w:rsidR="00B24A3A">
        <w:rPr>
          <w:lang w:val="en-GB"/>
        </w:rPr>
        <w:t>flood evidences […]</w:t>
      </w:r>
      <w:r>
        <w:rPr>
          <w:rFonts w:cstheme="minorHAnsi"/>
          <w:color w:val="00B0F0"/>
          <w:lang w:val="en-GB"/>
        </w:rPr>
        <w:t>”</w:t>
      </w:r>
    </w:p>
    <w:p w14:paraId="1F5D0207" w14:textId="77777777" w:rsidR="00116F99" w:rsidRDefault="002475C4">
      <w:pPr>
        <w:pStyle w:val="Default"/>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Section 5.3 – lines 605-607: show a posterior pdf of </w:t>
      </w:r>
      <w:commentRangeStart w:id="51"/>
      <w:r>
        <w:rPr>
          <w:rFonts w:asciiTheme="minorHAnsi" w:hAnsiTheme="minorHAnsi" w:cstheme="minorHAnsi"/>
          <w:sz w:val="22"/>
          <w:szCs w:val="22"/>
          <w:lang w:val="en-GB"/>
        </w:rPr>
        <w:t>Q&gt;=10,000 cms and Q &gt;=12,500 cms</w:t>
      </w:r>
      <w:commentRangeEnd w:id="51"/>
      <w:r>
        <w:commentReference w:id="51"/>
      </w:r>
      <w:r>
        <w:rPr>
          <w:rFonts w:asciiTheme="minorHAnsi" w:hAnsiTheme="minorHAnsi" w:cstheme="minorHAnsi"/>
          <w:sz w:val="22"/>
          <w:szCs w:val="22"/>
          <w:lang w:val="en-GB"/>
        </w:rPr>
        <w:t xml:space="preserve"> for each case. Would the mean AEP be substantially different, depending on record length and flow of interest?</w:t>
      </w:r>
    </w:p>
    <w:p w14:paraId="4E238628" w14:textId="77777777" w:rsidR="00116F99" w:rsidRDefault="002475C4">
      <w:pPr>
        <w:pStyle w:val="Default"/>
        <w:jc w:val="both"/>
        <w:rPr>
          <w:del w:id="52" w:author="Michel Lang" w:date="2023-05-25T11:31:00Z"/>
          <w:rFonts w:asciiTheme="minorHAnsi" w:hAnsiTheme="minorHAnsi" w:cstheme="minorHAnsi"/>
          <w:color w:val="00B0F0"/>
          <w:sz w:val="22"/>
          <w:szCs w:val="22"/>
          <w:lang w:val="en-GB"/>
        </w:rPr>
      </w:pPr>
      <w:del w:id="53" w:author="Michel Lang" w:date="2023-05-25T11:31:00Z">
        <w:r>
          <w:rPr>
            <w:rFonts w:asciiTheme="minorHAnsi" w:hAnsiTheme="minorHAnsi" w:cstheme="minorHAnsi"/>
            <w:color w:val="FF0000"/>
            <w:sz w:val="22"/>
            <w:szCs w:val="22"/>
          </w:rPr>
          <w:delText xml:space="preserve">Je ne comprends pas à quoi correspond la distribution qu’il demande. Est-ce que c’est lié à la prédictive qu’il mentionne juste avant ? </w:delText>
        </w:r>
      </w:del>
    </w:p>
    <w:p w14:paraId="4C0F0E16" w14:textId="1C16DF13" w:rsidR="00116F99" w:rsidRDefault="002475C4">
      <w:pPr>
        <w:pStyle w:val="Default"/>
        <w:jc w:val="both"/>
        <w:rPr>
          <w:rFonts w:asciiTheme="minorHAnsi" w:hAnsiTheme="minorHAnsi" w:cstheme="minorHAnsi"/>
          <w:color w:val="00B0F0"/>
          <w:sz w:val="22"/>
          <w:szCs w:val="22"/>
          <w:lang w:val="en-GB"/>
        </w:rPr>
      </w:pPr>
      <w:r>
        <w:rPr>
          <w:rFonts w:asciiTheme="minorHAnsi" w:hAnsiTheme="minorHAnsi" w:cstheme="minorHAnsi"/>
          <w:color w:val="00B0F0"/>
          <w:sz w:val="22"/>
          <w:szCs w:val="22"/>
          <w:lang w:val="en-GB"/>
        </w:rPr>
        <w:t>We explained in section 4.5.3 (lines 507-513 and figure 10) how the uncertainty on flood quantiles varies with the length of the flood sample (40, 100, 1500, 205 annual maximum values) and the return period of the flood quantile (Q10, Q100, Q1000).</w:t>
      </w:r>
      <w:r w:rsidR="00810749">
        <w:rPr>
          <w:rFonts w:asciiTheme="minorHAnsi" w:hAnsiTheme="minorHAnsi" w:cstheme="minorHAnsi"/>
          <w:color w:val="00B0F0"/>
          <w:sz w:val="22"/>
          <w:szCs w:val="22"/>
          <w:lang w:val="en-GB"/>
        </w:rPr>
        <w:t xml:space="preserve"> </w:t>
      </w:r>
      <w:r>
        <w:rPr>
          <w:rFonts w:asciiTheme="minorHAnsi" w:hAnsiTheme="minorHAnsi" w:cstheme="minorHAnsi"/>
          <w:color w:val="00B0F0"/>
          <w:sz w:val="22"/>
          <w:szCs w:val="22"/>
          <w:lang w:val="en-GB"/>
        </w:rPr>
        <w:t xml:space="preserve">We add a reference to fig. 10 and section 4.5.3 on line </w:t>
      </w:r>
      <w:r w:rsidR="00974CAD">
        <w:rPr>
          <w:rFonts w:asciiTheme="minorHAnsi" w:hAnsiTheme="minorHAnsi" w:cstheme="minorHAnsi"/>
          <w:color w:val="00B0F0"/>
          <w:sz w:val="22"/>
          <w:szCs w:val="22"/>
          <w:lang w:val="en-GB"/>
        </w:rPr>
        <w:t>638</w:t>
      </w:r>
      <w:r w:rsidR="009122F6">
        <w:rPr>
          <w:rFonts w:asciiTheme="minorHAnsi" w:hAnsiTheme="minorHAnsi" w:cstheme="minorHAnsi"/>
          <w:color w:val="00B0F0"/>
          <w:sz w:val="22"/>
          <w:szCs w:val="22"/>
          <w:lang w:val="en-GB"/>
        </w:rPr>
        <w:t xml:space="preserve"> (section 5.3)</w:t>
      </w:r>
      <w:r>
        <w:rPr>
          <w:rFonts w:asciiTheme="minorHAnsi" w:hAnsiTheme="minorHAnsi" w:cstheme="minorHAnsi"/>
          <w:color w:val="00B0F0"/>
          <w:sz w:val="22"/>
          <w:szCs w:val="22"/>
          <w:lang w:val="en-GB"/>
        </w:rPr>
        <w:t>:</w:t>
      </w:r>
    </w:p>
    <w:p w14:paraId="789C468B" w14:textId="656D47B3" w:rsidR="00116F99" w:rsidRDefault="002475C4">
      <w:pPr>
        <w:pStyle w:val="Default"/>
        <w:jc w:val="both"/>
        <w:rPr>
          <w:rFonts w:asciiTheme="minorHAnsi" w:hAnsiTheme="minorHAnsi" w:cstheme="minorHAnsi"/>
          <w:color w:val="00B0F0"/>
          <w:sz w:val="22"/>
          <w:szCs w:val="22"/>
          <w:lang w:val="en-GB"/>
        </w:rPr>
      </w:pPr>
      <w:r>
        <w:rPr>
          <w:rFonts w:asciiTheme="minorHAnsi" w:hAnsiTheme="minorHAnsi" w:cstheme="minorHAnsi"/>
          <w:color w:val="00B0F0"/>
          <w:sz w:val="22"/>
          <w:szCs w:val="22"/>
          <w:lang w:val="en-GB"/>
        </w:rPr>
        <w:t>“</w:t>
      </w:r>
      <w:r>
        <w:rPr>
          <w:rFonts w:asciiTheme="minorHAnsi" w:hAnsiTheme="minorHAnsi" w:cstheme="minorHAnsi"/>
          <w:color w:val="000000" w:themeColor="text1"/>
          <w:sz w:val="22"/>
          <w:szCs w:val="22"/>
          <w:lang w:val="en-GB"/>
        </w:rPr>
        <w:t xml:space="preserve">For the specific case of Beaucaire, the use of historical stage records is clearly beneficial up to a 100-year sample size, but the added value is not as clear with longer samples </w:t>
      </w:r>
      <w:r>
        <w:rPr>
          <w:rFonts w:asciiTheme="minorHAnsi" w:hAnsiTheme="minorHAnsi" w:cstheme="minorHAnsi"/>
          <w:color w:val="00B0F0"/>
          <w:sz w:val="22"/>
          <w:szCs w:val="22"/>
          <w:lang w:val="en-GB"/>
        </w:rPr>
        <w:t>(see section 4.5.3 and fig. 10)”.</w:t>
      </w:r>
    </w:p>
    <w:p w14:paraId="2C6479AB" w14:textId="5119D423" w:rsidR="00741446" w:rsidRPr="00BA4DBB" w:rsidRDefault="00BA4DBB">
      <w:pPr>
        <w:pStyle w:val="Default"/>
        <w:jc w:val="both"/>
        <w:rPr>
          <w:rFonts w:asciiTheme="minorHAnsi" w:hAnsiTheme="minorHAnsi" w:cstheme="minorHAnsi"/>
          <w:color w:val="00B0F0"/>
          <w:sz w:val="22"/>
          <w:szCs w:val="22"/>
          <w:lang w:val="en-GB"/>
        </w:rPr>
      </w:pPr>
      <w:r w:rsidRPr="00BA4DBB">
        <w:rPr>
          <w:rFonts w:asciiTheme="minorHAnsi" w:hAnsiTheme="minorHAnsi" w:cstheme="minorHAnsi"/>
          <w:color w:val="00B0F0"/>
          <w:sz w:val="22"/>
          <w:szCs w:val="22"/>
          <w:lang w:val="en-GB"/>
        </w:rPr>
        <w:t>We do not understand your request concerning</w:t>
      </w:r>
      <w:r>
        <w:rPr>
          <w:rFonts w:asciiTheme="minorHAnsi" w:hAnsiTheme="minorHAnsi" w:cstheme="minorHAnsi"/>
          <w:color w:val="00B0F0"/>
          <w:sz w:val="22"/>
          <w:szCs w:val="22"/>
          <w:lang w:val="en-GB"/>
        </w:rPr>
        <w:t xml:space="preserve"> a </w:t>
      </w:r>
      <w:r w:rsidRPr="00BA4DBB">
        <w:rPr>
          <w:rFonts w:asciiTheme="minorHAnsi" w:hAnsiTheme="minorHAnsi" w:cstheme="minorHAnsi"/>
          <w:color w:val="00B0F0"/>
          <w:sz w:val="22"/>
          <w:szCs w:val="22"/>
          <w:lang w:val="en-GB"/>
        </w:rPr>
        <w:t xml:space="preserve">posterior pdf of </w:t>
      </w:r>
      <w:commentRangeStart w:id="54"/>
      <w:r w:rsidRPr="00BA4DBB">
        <w:rPr>
          <w:rFonts w:asciiTheme="minorHAnsi" w:hAnsiTheme="minorHAnsi" w:cstheme="minorHAnsi"/>
          <w:color w:val="00B0F0"/>
          <w:sz w:val="22"/>
          <w:szCs w:val="22"/>
          <w:lang w:val="en-GB"/>
        </w:rPr>
        <w:t>Q&gt;=10,000 cms and Q &gt;=12,500 cms</w:t>
      </w:r>
      <w:commentRangeEnd w:id="54"/>
      <w:r w:rsidRPr="00BA4DBB">
        <w:rPr>
          <w:color w:val="00B0F0"/>
        </w:rPr>
        <w:commentReference w:id="54"/>
      </w:r>
    </w:p>
    <w:p w14:paraId="1E4B398F" w14:textId="77777777" w:rsidR="00116F99" w:rsidRPr="00BA4DBB" w:rsidRDefault="00116F99">
      <w:pPr>
        <w:pStyle w:val="Default"/>
        <w:jc w:val="both"/>
        <w:rPr>
          <w:rFonts w:asciiTheme="minorHAnsi" w:hAnsiTheme="minorHAnsi" w:cstheme="minorHAnsi"/>
          <w:color w:val="FF0000"/>
          <w:sz w:val="22"/>
          <w:szCs w:val="22"/>
          <w:lang w:val="en-GB"/>
        </w:rPr>
      </w:pPr>
    </w:p>
    <w:p w14:paraId="46EBEE8D" w14:textId="77777777" w:rsidR="00116F99" w:rsidRDefault="002475C4">
      <w:pPr>
        <w:pStyle w:val="Sansinterligne"/>
        <w:rPr>
          <w:lang w:val="en-GB"/>
        </w:rPr>
      </w:pPr>
      <w:r>
        <w:rPr>
          <w:lang w:val="en-GB"/>
        </w:rPr>
        <w:t>Line 544: clarify (I do not understand) “for usual and longer than unusual sample sizes”</w:t>
      </w:r>
    </w:p>
    <w:p w14:paraId="642B7BA0" w14:textId="77777777" w:rsidR="00116F99" w:rsidRDefault="002475C4">
      <w:pPr>
        <w:jc w:val="both"/>
        <w:rPr>
          <w:del w:id="55" w:author="Michel Lang" w:date="2023-05-25T12:15:00Z"/>
          <w:rFonts w:cstheme="minorHAnsi"/>
          <w:color w:val="00B0F0"/>
          <w:lang w:val="en-US"/>
        </w:rPr>
      </w:pPr>
      <w:del w:id="56" w:author="Michel Lang" w:date="2023-05-25T12:15:00Z">
        <w:r>
          <w:rPr>
            <w:color w:val="FF0000"/>
          </w:rPr>
          <w:delText>Si ça peut clarifier, on peut par exemple remplacer par “unusually long stage records »</w:delText>
        </w:r>
      </w:del>
    </w:p>
    <w:p w14:paraId="7332923F" w14:textId="58356DD3" w:rsidR="00116F99" w:rsidRDefault="00974CAD">
      <w:pPr>
        <w:jc w:val="both"/>
        <w:rPr>
          <w:rFonts w:cstheme="minorHAnsi"/>
          <w:color w:val="00B0F0"/>
          <w:lang w:val="en-US"/>
        </w:rPr>
      </w:pPr>
      <w:r>
        <w:rPr>
          <w:rFonts w:cstheme="minorHAnsi"/>
          <w:color w:val="00B0F0"/>
          <w:lang w:val="en-US"/>
        </w:rPr>
        <w:t>We changed the sentence (line 572</w:t>
      </w:r>
      <w:r w:rsidR="009122F6">
        <w:rPr>
          <w:rFonts w:cstheme="minorHAnsi"/>
          <w:color w:val="00B0F0"/>
          <w:lang w:val="en-US"/>
        </w:rPr>
        <w:t>, section 5.1</w:t>
      </w:r>
      <w:r w:rsidR="002475C4">
        <w:rPr>
          <w:rFonts w:cstheme="minorHAnsi"/>
          <w:color w:val="00B0F0"/>
          <w:lang w:val="en-US"/>
        </w:rPr>
        <w:t>)</w:t>
      </w:r>
    </w:p>
    <w:p w14:paraId="76217504" w14:textId="735A3E81" w:rsidR="00116F99" w:rsidRDefault="002475C4">
      <w:pPr>
        <w:jc w:val="both"/>
        <w:rPr>
          <w:rFonts w:cstheme="minorHAnsi"/>
          <w:lang w:val="en-US"/>
        </w:rPr>
      </w:pPr>
      <w:r>
        <w:rPr>
          <w:rFonts w:cstheme="minorHAnsi"/>
          <w:lang w:val="en-US"/>
        </w:rPr>
        <w:t xml:space="preserve">« The case study investigated in this paper is based on a 205-year long continuous sample, which enables an in-depth evaluation of the contribution of the different sources of uncertainty in design flood estimates </w:t>
      </w:r>
      <w:r>
        <w:rPr>
          <w:rFonts w:cstheme="minorHAnsi"/>
          <w:strike/>
          <w:lang w:val="en-US"/>
        </w:rPr>
        <w:t xml:space="preserve">for usual and longer than unusual sample sizes </w:t>
      </w:r>
      <w:r>
        <w:rPr>
          <w:rFonts w:cstheme="minorHAnsi"/>
          <w:lang w:val="en-US"/>
        </w:rPr>
        <w:t>.</w:t>
      </w:r>
      <w:r>
        <w:rPr>
          <w:rFonts w:cstheme="minorHAnsi"/>
          <w:color w:val="00B0F0"/>
          <w:lang w:val="en-US"/>
        </w:rPr>
        <w:t xml:space="preserve">from series of several decades to long series exceeding one century of </w:t>
      </w:r>
      <w:r w:rsidR="00BA4DBB">
        <w:rPr>
          <w:rFonts w:cstheme="minorHAnsi"/>
          <w:color w:val="00B0F0"/>
          <w:lang w:val="en-US"/>
        </w:rPr>
        <w:t xml:space="preserve">systematic </w:t>
      </w:r>
      <w:r>
        <w:rPr>
          <w:rFonts w:cstheme="minorHAnsi"/>
          <w:color w:val="00B0F0"/>
          <w:lang w:val="en-US"/>
        </w:rPr>
        <w:t>record</w:t>
      </w:r>
      <w:r>
        <w:rPr>
          <w:rFonts w:cstheme="minorHAnsi"/>
          <w:lang w:val="en-US"/>
        </w:rPr>
        <w:t> »</w:t>
      </w:r>
    </w:p>
    <w:p w14:paraId="7C931DA6" w14:textId="77777777" w:rsidR="00116F99" w:rsidRDefault="002475C4">
      <w:pPr>
        <w:pStyle w:val="Titre1"/>
        <w:rPr>
          <w:sz w:val="40"/>
          <w:lang w:val="en-GB"/>
        </w:rPr>
      </w:pPr>
      <w:r>
        <w:rPr>
          <w:sz w:val="40"/>
          <w:lang w:val="en-GB"/>
        </w:rPr>
        <w:t>Reviewer #2:</w:t>
      </w:r>
    </w:p>
    <w:p w14:paraId="32E56B9B" w14:textId="77777777" w:rsidR="00116F99" w:rsidRDefault="002475C4">
      <w:pPr>
        <w:pStyle w:val="Sansinterligne"/>
        <w:rPr>
          <w:lang w:val="en-GB"/>
        </w:rPr>
      </w:pPr>
      <w:r>
        <w:rPr>
          <w:lang w:val="en-GB"/>
        </w:rPr>
        <w:t>Prof. Neil Macdonald</w:t>
      </w:r>
      <w:r>
        <w:rPr>
          <w:lang w:val="en-GB"/>
        </w:rPr>
        <w:br/>
        <w:t>University of Liverpool, UK</w:t>
      </w:r>
      <w:r>
        <w:rPr>
          <w:lang w:val="en-GB"/>
        </w:rPr>
        <w:br/>
      </w:r>
    </w:p>
    <w:p w14:paraId="265DEE5B" w14:textId="77777777" w:rsidR="00116F99" w:rsidRDefault="002475C4">
      <w:pPr>
        <w:pStyle w:val="Sansinterligne"/>
        <w:rPr>
          <w:lang w:val="en-GB"/>
        </w:rPr>
      </w:pPr>
      <w:r>
        <w:rPr>
          <w:lang w:val="en-GB"/>
        </w:rPr>
        <w:t>Thank you for the opportunity to review this paper, it is well written and very interesting, the case study presented is particularly valuable in demonstrating the approach applied and figures are well presented, though I have made some minor comments on size and presentation. I have provided an annotated manuscript which I hope will support the authors in making their amendments, it also includes minor suggestions.</w:t>
      </w:r>
      <w:r>
        <w:rPr>
          <w:lang w:val="en-GB"/>
        </w:rPr>
        <w:br/>
      </w:r>
      <w:r>
        <w:rPr>
          <w:lang w:val="en-GB"/>
        </w:rPr>
        <w:br/>
        <w:t>It is unusual not to ask for some corrections, but in this instance I have no such requests other than you consider the comments provided in making any revisions, I believe it is an interesting research area and I believe that this manuscript advances current understanding.</w:t>
      </w:r>
    </w:p>
    <w:p w14:paraId="7C8DD2C0" w14:textId="77777777" w:rsidR="00116F99" w:rsidRDefault="00116F99">
      <w:pPr>
        <w:pStyle w:val="Sansinterligne"/>
        <w:rPr>
          <w:lang w:val="en-GB"/>
        </w:rPr>
      </w:pPr>
    </w:p>
    <w:p w14:paraId="67DB0AB5" w14:textId="77777777" w:rsidR="00116F99" w:rsidRDefault="002475C4">
      <w:pPr>
        <w:pStyle w:val="Titre2"/>
        <w:rPr>
          <w:lang w:val="en-GB"/>
        </w:rPr>
      </w:pPr>
      <w:r>
        <w:rPr>
          <w:color w:val="00B0F0"/>
          <w:lang w:val="en-GB"/>
        </w:rPr>
        <w:t xml:space="preserve">Answers of the authors: </w:t>
      </w:r>
    </w:p>
    <w:p w14:paraId="59369E70" w14:textId="77777777" w:rsidR="00116F99" w:rsidRDefault="00116F99">
      <w:pPr>
        <w:pStyle w:val="Sansinterligne"/>
        <w:rPr>
          <w:lang w:val="en-GB"/>
        </w:rPr>
      </w:pPr>
    </w:p>
    <w:p w14:paraId="1F6922FB" w14:textId="77777777" w:rsidR="00116F99" w:rsidRDefault="002475C4">
      <w:pPr>
        <w:pStyle w:val="Sansinterligne"/>
        <w:rPr>
          <w:color w:val="00B0F0"/>
          <w:lang w:val="en-US"/>
        </w:rPr>
      </w:pPr>
      <w:del w:id="57" w:author="Le Coz Jérôme" w:date="2023-05-29T17:27:00Z">
        <w:r>
          <w:rPr>
            <w:color w:val="00B0F0"/>
            <w:lang w:val="en-US"/>
          </w:rPr>
          <w:delText>The entirety of</w:delText>
        </w:r>
      </w:del>
      <w:ins w:id="58" w:author="Le Coz Jérôme" w:date="2023-05-29T17:27:00Z">
        <w:r>
          <w:rPr>
            <w:color w:val="00B0F0"/>
            <w:lang w:val="en-US"/>
          </w:rPr>
          <w:t>All</w:t>
        </w:r>
      </w:ins>
      <w:r>
        <w:rPr>
          <w:color w:val="00B0F0"/>
          <w:lang w:val="en-US"/>
        </w:rPr>
        <w:t xml:space="preserve"> the minor syntax and vocabulary suggestions were considered accurate and were included in the manuscript. The detail of those suggestions are not detailed here. </w:t>
      </w:r>
    </w:p>
    <w:p w14:paraId="1F6FA711" w14:textId="77777777" w:rsidR="00116F99" w:rsidRDefault="00116F99">
      <w:pPr>
        <w:pStyle w:val="Sansinterligne"/>
        <w:rPr>
          <w:lang w:val="en-US"/>
        </w:rPr>
      </w:pPr>
    </w:p>
    <w:p w14:paraId="1968ED47" w14:textId="77777777" w:rsidR="00116F99" w:rsidRDefault="002475C4">
      <w:pPr>
        <w:pStyle w:val="Sansinterligne"/>
        <w:rPr>
          <w:color w:val="FF0000"/>
          <w:lang w:val="en-US"/>
        </w:rPr>
      </w:pPr>
      <w:r>
        <w:rPr>
          <w:lang w:val="en-US"/>
        </w:rPr>
        <w:t xml:space="preserve">Abstract : In turn, this induces a 15% increase of the 1000-year flood estimates, </w:t>
      </w:r>
      <w:r>
        <w:rPr>
          <w:color w:val="FF0000"/>
          <w:lang w:val="en-US"/>
        </w:rPr>
        <w:t>a minor difference considering the associated uncertainty.</w:t>
      </w:r>
    </w:p>
    <w:p w14:paraId="696375D0" w14:textId="77777777" w:rsidR="00116F99" w:rsidRDefault="002475C4">
      <w:pPr>
        <w:pStyle w:val="Sansinterligne"/>
        <w:rPr>
          <w:lang w:val="en-GB"/>
        </w:rPr>
      </w:pPr>
      <w:r>
        <w:rPr>
          <w:lang w:val="en-GB"/>
        </w:rPr>
        <w:t xml:space="preserve">I would remove this </w:t>
      </w:r>
      <w:r w:rsidRPr="000A6DE0">
        <w:rPr>
          <w:color w:val="FF0000"/>
          <w:lang w:val="en-GB"/>
        </w:rPr>
        <w:t xml:space="preserve">[in red] </w:t>
      </w:r>
      <w:r>
        <w:rPr>
          <w:lang w:val="en-GB"/>
        </w:rPr>
        <w:t xml:space="preserve">- finish on the change, it provides more impact of the key messages. </w:t>
      </w:r>
    </w:p>
    <w:p w14:paraId="27AB8F2C" w14:textId="77777777" w:rsidR="00116F99" w:rsidRDefault="002475C4">
      <w:pPr>
        <w:pStyle w:val="Sansinterligne"/>
        <w:rPr>
          <w:color w:val="00B0F0"/>
          <w:lang w:val="en-US"/>
        </w:rPr>
      </w:pPr>
      <w:r>
        <w:rPr>
          <w:color w:val="00B0F0"/>
          <w:lang w:val="en-US"/>
        </w:rPr>
        <w:t>Corrected</w:t>
      </w:r>
    </w:p>
    <w:p w14:paraId="7BA03FF5" w14:textId="77777777" w:rsidR="00116F99" w:rsidRDefault="00116F99">
      <w:pPr>
        <w:pStyle w:val="Sansinterligne"/>
        <w:rPr>
          <w:color w:val="00B0F0"/>
          <w:lang w:val="en-GB"/>
        </w:rPr>
      </w:pPr>
    </w:p>
    <w:p w14:paraId="4DC283F4" w14:textId="77777777" w:rsidR="00116F99" w:rsidRDefault="002475C4" w:rsidP="00C3530B">
      <w:pPr>
        <w:pStyle w:val="En-tteetpieddepage"/>
        <w:rPr>
          <w:lang w:val="en-GB"/>
        </w:rPr>
      </w:pPr>
      <w:r>
        <w:rPr>
          <w:lang w:val="en-GB"/>
        </w:rPr>
        <w:t xml:space="preserve">L 59 : I have mulled over this and looked at historic diaries to try and understand the uncertainty in the stage levels and diaries, if notable events they are often comparable - I suspect because of the interest in the 'peak' or highest water level is recorded, this can be seen in the relationship between flood marks and stage series in the same settlement even when formed independently. </w:t>
      </w:r>
    </w:p>
    <w:p w14:paraId="3A4CFB7C" w14:textId="77777777" w:rsidR="00116F99" w:rsidRDefault="002475C4">
      <w:pPr>
        <w:pStyle w:val="Sansinterligne"/>
        <w:rPr>
          <w:del w:id="59" w:author="Michel Lang" w:date="2023-05-25T11:36:00Z"/>
          <w:color w:val="00B0F0"/>
          <w:lang w:val="en-US"/>
        </w:rPr>
      </w:pPr>
      <w:del w:id="60" w:author="Michel Lang" w:date="2023-05-25T11:36:00Z">
        <w:r>
          <w:rPr>
            <w:color w:val="FF0000"/>
          </w:rPr>
          <w:delText xml:space="preserve">Je ne comprends pas du tout ce qu’il veut. </w:delText>
        </w:r>
      </w:del>
    </w:p>
    <w:p w14:paraId="35A2999F" w14:textId="27A78FEF" w:rsidR="00C3530B" w:rsidRPr="00C3530B" w:rsidRDefault="002475C4" w:rsidP="00C3530B">
      <w:pPr>
        <w:pStyle w:val="Sansinterligne"/>
        <w:rPr>
          <w:color w:val="00B0F0"/>
          <w:lang w:val="en-GB"/>
        </w:rPr>
      </w:pPr>
      <w:r>
        <w:rPr>
          <w:color w:val="00B0F0"/>
          <w:lang w:val="en-US"/>
        </w:rPr>
        <w:t xml:space="preserve">We agree that additional investigation is needed when historical information relates to a place that have been flooded. We need to decide if it is a maximum level or not. On line 59, we are dealing </w:t>
      </w:r>
      <w:del w:id="61" w:author="Le Coz Jérôme" w:date="2023-05-29T17:28:00Z">
        <w:r>
          <w:rPr>
            <w:color w:val="00B0F0"/>
            <w:lang w:val="en-US"/>
          </w:rPr>
          <w:delText xml:space="preserve">to </w:delText>
        </w:r>
      </w:del>
      <w:ins w:id="62" w:author="Le Coz Jérôme" w:date="2023-05-29T17:28:00Z">
        <w:r>
          <w:rPr>
            <w:color w:val="00B0F0"/>
            <w:lang w:val="en-US"/>
          </w:rPr>
          <w:t xml:space="preserve">with </w:t>
        </w:r>
      </w:ins>
      <w:r>
        <w:rPr>
          <w:color w:val="00B0F0"/>
          <w:lang w:val="en-US"/>
        </w:rPr>
        <w:t>another uncertainty associated to the frequency of measurement (the real peak flow may have been missed between two successive measurement of stage).</w:t>
      </w:r>
      <w:r w:rsidR="00C3530B">
        <w:rPr>
          <w:color w:val="00B0F0"/>
          <w:lang w:val="en-US"/>
        </w:rPr>
        <w:t xml:space="preserve"> See our sentence in line </w:t>
      </w:r>
      <w:r w:rsidR="00224C84">
        <w:rPr>
          <w:color w:val="00B0F0"/>
          <w:lang w:val="en-US"/>
        </w:rPr>
        <w:t>354</w:t>
      </w:r>
      <w:r w:rsidR="009122F6">
        <w:rPr>
          <w:color w:val="00B0F0"/>
          <w:lang w:val="en-US"/>
        </w:rPr>
        <w:t xml:space="preserve"> (section 3.3.1)</w:t>
      </w:r>
      <w:r w:rsidR="00C3530B">
        <w:rPr>
          <w:color w:val="00B0F0"/>
          <w:lang w:val="en-US"/>
        </w:rPr>
        <w:t>: “</w:t>
      </w:r>
      <w:r w:rsidR="00C3530B" w:rsidRPr="00C3530B">
        <w:rPr>
          <w:color w:val="00B0F0"/>
          <w:lang w:val="en-GB"/>
        </w:rPr>
        <w:t>Additionally, after 1840, when the stage was rising above 5 m, the operators made</w:t>
      </w:r>
      <w:r w:rsidR="00C3530B" w:rsidRPr="00C3530B">
        <w:rPr>
          <w:rFonts w:ascii="CMSS8" w:eastAsia="CMSS8" w:cs="CMSS8"/>
          <w:color w:val="00B0F0"/>
          <w:sz w:val="12"/>
          <w:szCs w:val="12"/>
          <w:lang w:val="en-GB"/>
        </w:rPr>
        <w:t xml:space="preserve"> </w:t>
      </w:r>
      <w:r w:rsidR="00C3530B" w:rsidRPr="00C3530B">
        <w:rPr>
          <w:color w:val="00B0F0"/>
          <w:lang w:val="en-GB"/>
        </w:rPr>
        <w:t>more frequent visual records (supposedly hourly measurements). When these records are available, they are</w:t>
      </w:r>
      <w:r w:rsidR="00C3530B" w:rsidRPr="00C3530B">
        <w:rPr>
          <w:rFonts w:ascii="CMSS8" w:eastAsia="CMSS8" w:cs="CMSS8"/>
          <w:color w:val="00B0F0"/>
          <w:sz w:val="12"/>
          <w:szCs w:val="12"/>
          <w:lang w:val="en-GB"/>
        </w:rPr>
        <w:t xml:space="preserve"> </w:t>
      </w:r>
      <w:r w:rsidR="00C3530B" w:rsidRPr="00C3530B">
        <w:rPr>
          <w:color w:val="00B0F0"/>
          <w:lang w:val="en-GB"/>
        </w:rPr>
        <w:t>of course used to establish the daily maximum stages.”</w:t>
      </w:r>
    </w:p>
    <w:p w14:paraId="175E4AC9" w14:textId="3D5A5AC8" w:rsidR="00116F99" w:rsidRPr="00BD3739" w:rsidRDefault="00116F99">
      <w:pPr>
        <w:pStyle w:val="Sansinterligne"/>
        <w:rPr>
          <w:color w:val="FF0000"/>
          <w:lang w:val="en-GB"/>
        </w:rPr>
      </w:pPr>
    </w:p>
    <w:p w14:paraId="1767B39A" w14:textId="5309E7C4" w:rsidR="00116F99" w:rsidRDefault="002475C4">
      <w:pPr>
        <w:pStyle w:val="Sansinterligne"/>
        <w:rPr>
          <w:color w:val="FF0000"/>
          <w:lang w:val="en-GB"/>
        </w:rPr>
      </w:pPr>
      <w:r>
        <w:rPr>
          <w:lang w:val="en-GB"/>
        </w:rPr>
        <w:t>L 61 : Gaugings -&gt; We tend to not use the term 'gaugings' in English, either gauges or gauged series</w:t>
      </w:r>
      <w:del w:id="63" w:author="Michel Lang" w:date="2023-05-25T11:41:00Z">
        <w:r>
          <w:rPr>
            <w:color w:val="FF0000"/>
            <w:lang w:val="en-GB"/>
          </w:rPr>
          <w:delText>Suggestion de Michel et Jérôme : "discharge measurement or gauging" et ensuite seulement "gauging". On peut même dire : “direct discharge measurement” ?</w:delText>
        </w:r>
      </w:del>
    </w:p>
    <w:p w14:paraId="0061D65E" w14:textId="1BE46960" w:rsidR="00116F99" w:rsidRDefault="002475C4">
      <w:pPr>
        <w:pStyle w:val="Sansinterligne"/>
        <w:rPr>
          <w:color w:val="00B0F0"/>
          <w:lang w:val="en-GB"/>
        </w:rPr>
      </w:pPr>
      <w:r>
        <w:rPr>
          <w:color w:val="00B0F0"/>
          <w:lang w:val="en-GB"/>
        </w:rPr>
        <w:t>As “Gaugings” is differently understood (UK, USA, Australia, New Ze</w:t>
      </w:r>
      <w:ins w:id="64" w:author="Le Coz Jérôme" w:date="2023-05-29T17:28:00Z">
        <w:r>
          <w:rPr>
            <w:color w:val="00B0F0"/>
            <w:lang w:val="en-GB"/>
          </w:rPr>
          <w:t>a</w:t>
        </w:r>
      </w:ins>
      <w:r>
        <w:rPr>
          <w:color w:val="00B0F0"/>
          <w:lang w:val="en-GB"/>
        </w:rPr>
        <w:t>land…), we explain in lines 39-</w:t>
      </w:r>
      <w:r w:rsidR="00A50EA0">
        <w:rPr>
          <w:color w:val="00B0F0"/>
          <w:lang w:val="en-GB"/>
        </w:rPr>
        <w:t xml:space="preserve">40 and 61 </w:t>
      </w:r>
      <w:r>
        <w:rPr>
          <w:color w:val="00B0F0"/>
          <w:lang w:val="en-GB"/>
        </w:rPr>
        <w:t>our “definition</w:t>
      </w:r>
      <w:r w:rsidR="007D3346">
        <w:rPr>
          <w:color w:val="00B0F0"/>
          <w:lang w:val="en-GB"/>
        </w:rPr>
        <w:t>”</w:t>
      </w:r>
      <w:r w:rsidR="00A50EA0">
        <w:rPr>
          <w:color w:val="00B0F0"/>
          <w:lang w:val="en-GB"/>
        </w:rPr>
        <w:t>, and we changed the title of section 3.4</w:t>
      </w:r>
      <w:r w:rsidR="007D3346">
        <w:rPr>
          <w:color w:val="00B0F0"/>
          <w:lang w:val="en-GB"/>
        </w:rPr>
        <w:t>.</w:t>
      </w:r>
    </w:p>
    <w:p w14:paraId="44698933" w14:textId="66C3B4F6" w:rsidR="00116F99" w:rsidRDefault="002475C4">
      <w:pPr>
        <w:pStyle w:val="Sansinterligne"/>
        <w:rPr>
          <w:color w:val="00B0F0"/>
          <w:lang w:val="en-GB"/>
        </w:rPr>
      </w:pPr>
      <w:r>
        <w:rPr>
          <w:color w:val="00B0F0"/>
          <w:lang w:val="en-GB"/>
        </w:rPr>
        <w:t>Lines 39-40</w:t>
      </w:r>
      <w:r w:rsidR="009122F6">
        <w:rPr>
          <w:color w:val="00B0F0"/>
          <w:lang w:val="en-GB"/>
        </w:rPr>
        <w:t xml:space="preserve"> (section 1, second paragraph)</w:t>
      </w:r>
      <w:r>
        <w:rPr>
          <w:color w:val="00B0F0"/>
          <w:lang w:val="en-GB"/>
        </w:rPr>
        <w:t xml:space="preserve">: </w:t>
      </w:r>
    </w:p>
    <w:p w14:paraId="1FC13416" w14:textId="7E6E66DF" w:rsidR="00116F99" w:rsidRDefault="00A50EA0">
      <w:pPr>
        <w:pStyle w:val="Sansinterligne"/>
        <w:rPr>
          <w:color w:val="00B0F0"/>
          <w:lang w:val="en-GB"/>
        </w:rPr>
      </w:pPr>
      <w:r>
        <w:rPr>
          <w:lang w:val="en-GB"/>
        </w:rPr>
        <w:t xml:space="preserve"> </w:t>
      </w:r>
      <w:r w:rsidR="002475C4">
        <w:rPr>
          <w:lang w:val="en-GB"/>
        </w:rPr>
        <w:t xml:space="preserve">“This procedure includes </w:t>
      </w:r>
      <w:r w:rsidR="002475C4">
        <w:rPr>
          <w:color w:val="00B0F0"/>
          <w:lang w:val="en-GB"/>
        </w:rPr>
        <w:t>three types of error</w:t>
      </w:r>
      <w:r>
        <w:rPr>
          <w:color w:val="00B0F0"/>
          <w:lang w:val="en-GB"/>
        </w:rPr>
        <w:t xml:space="preserve">s on hydrological data: stage measurement; </w:t>
      </w:r>
      <w:commentRangeStart w:id="65"/>
      <w:r w:rsidR="002475C4">
        <w:rPr>
          <w:color w:val="00B0F0"/>
          <w:lang w:val="en-GB"/>
        </w:rPr>
        <w:t>discharge measurement (gaugings);</w:t>
      </w:r>
      <w:commentRangeEnd w:id="65"/>
      <w:r w:rsidR="002475C4">
        <w:commentReference w:id="65"/>
      </w:r>
      <w:r w:rsidR="002475C4">
        <w:rPr>
          <w:color w:val="00B0F0"/>
          <w:lang w:val="en-GB"/>
        </w:rPr>
        <w:t xml:space="preserve"> stage-discharge model (rating curve).”</w:t>
      </w:r>
    </w:p>
    <w:p w14:paraId="5E70B4D0" w14:textId="26F65751" w:rsidR="003C7CF1" w:rsidRDefault="009122F6">
      <w:pPr>
        <w:pStyle w:val="Sansinterligne"/>
        <w:rPr>
          <w:color w:val="00B0F0"/>
          <w:lang w:val="en-GB"/>
        </w:rPr>
      </w:pPr>
      <w:r>
        <w:rPr>
          <w:color w:val="00B0F0"/>
          <w:lang w:val="en-GB"/>
        </w:rPr>
        <w:t>Title of s</w:t>
      </w:r>
      <w:r w:rsidR="002475C4">
        <w:rPr>
          <w:color w:val="00B0F0"/>
          <w:lang w:val="en-GB"/>
        </w:rPr>
        <w:t xml:space="preserve">ection </w:t>
      </w:r>
      <w:r w:rsidR="00A50EA0">
        <w:rPr>
          <w:color w:val="00B0F0"/>
          <w:lang w:val="en-GB"/>
        </w:rPr>
        <w:t xml:space="preserve">3.4: </w:t>
      </w:r>
    </w:p>
    <w:p w14:paraId="51F7E797" w14:textId="71D04840" w:rsidR="00116F99" w:rsidRDefault="00A50EA0">
      <w:pPr>
        <w:pStyle w:val="Sansinterligne"/>
        <w:rPr>
          <w:color w:val="00B0F0"/>
          <w:lang w:val="en-GB"/>
        </w:rPr>
      </w:pPr>
      <w:r>
        <w:rPr>
          <w:color w:val="00B0F0"/>
          <w:lang w:val="en-GB"/>
        </w:rPr>
        <w:t>“</w:t>
      </w:r>
      <w:r w:rsidR="002475C4" w:rsidRPr="00A50EA0">
        <w:rPr>
          <w:lang w:val="en-GB"/>
        </w:rPr>
        <w:t xml:space="preserve">Gaugings </w:t>
      </w:r>
      <w:r w:rsidR="002475C4">
        <w:rPr>
          <w:color w:val="00B0F0"/>
          <w:lang w:val="en-GB"/>
        </w:rPr>
        <w:t>(discharge measurement</w:t>
      </w:r>
      <w:r>
        <w:rPr>
          <w:color w:val="00B0F0"/>
          <w:lang w:val="en-GB"/>
        </w:rPr>
        <w:t>s</w:t>
      </w:r>
      <w:r w:rsidR="002475C4">
        <w:rPr>
          <w:color w:val="00B0F0"/>
          <w:lang w:val="en-GB"/>
        </w:rPr>
        <w:t>)</w:t>
      </w:r>
      <w:r>
        <w:rPr>
          <w:color w:val="00B0F0"/>
          <w:lang w:val="en-GB"/>
        </w:rPr>
        <w:t>”</w:t>
      </w:r>
    </w:p>
    <w:p w14:paraId="2A33A65A" w14:textId="3D4416CB" w:rsidR="003C7CF1" w:rsidRDefault="00A50EA0">
      <w:pPr>
        <w:pStyle w:val="Sansinterligne"/>
        <w:rPr>
          <w:color w:val="00B0F0"/>
          <w:lang w:val="en-GB"/>
        </w:rPr>
      </w:pPr>
      <w:r>
        <w:rPr>
          <w:color w:val="00B0F0"/>
          <w:lang w:val="en-GB"/>
        </w:rPr>
        <w:t>Line 61</w:t>
      </w:r>
      <w:r w:rsidR="009122F6">
        <w:rPr>
          <w:color w:val="00B0F0"/>
          <w:lang w:val="en-GB"/>
        </w:rPr>
        <w:t xml:space="preserve"> (section 1, page 2)</w:t>
      </w:r>
      <w:r>
        <w:rPr>
          <w:color w:val="00B0F0"/>
          <w:lang w:val="en-GB"/>
        </w:rPr>
        <w:t xml:space="preserve">: </w:t>
      </w:r>
    </w:p>
    <w:p w14:paraId="3F1501A0" w14:textId="24D56941" w:rsidR="00A50EA0" w:rsidRPr="00A50EA0" w:rsidRDefault="00A50EA0">
      <w:pPr>
        <w:pStyle w:val="Sansinterligne"/>
        <w:rPr>
          <w:color w:val="00B0F0"/>
          <w:lang w:val="en-GB"/>
        </w:rPr>
      </w:pPr>
      <w:r w:rsidRPr="00A50EA0">
        <w:rPr>
          <w:color w:val="00B0F0"/>
          <w:lang w:val="en-GB"/>
        </w:rPr>
        <w:t>“Note that the term "gauging" corresponds in this paper (and in the French practice) to the sporadic measurement of the stage-discharge couple, which can correspond to the term "discharge measurement" in the British or American practice.”</w:t>
      </w:r>
    </w:p>
    <w:p w14:paraId="2E7C5D27" w14:textId="23EC2162" w:rsidR="00116F99" w:rsidRDefault="00116F99">
      <w:pPr>
        <w:pStyle w:val="Sansinterligne"/>
        <w:rPr>
          <w:color w:val="FF0000"/>
          <w:lang w:val="en-GB"/>
        </w:rPr>
      </w:pPr>
    </w:p>
    <w:p w14:paraId="740E7E14" w14:textId="77777777" w:rsidR="00116F99" w:rsidRDefault="002475C4">
      <w:pPr>
        <w:pStyle w:val="Sansinterligne"/>
        <w:rPr>
          <w:lang w:val="en-GB"/>
        </w:rPr>
      </w:pPr>
      <w:r>
        <w:rPr>
          <w:lang w:val="en-GB"/>
        </w:rPr>
        <w:t>L 79 : stability period -&gt; stable period</w:t>
      </w:r>
    </w:p>
    <w:p w14:paraId="6B07A818" w14:textId="5B4A596F" w:rsidR="00116F99" w:rsidRDefault="002475C4">
      <w:pPr>
        <w:pStyle w:val="Sansinterligne"/>
        <w:rPr>
          <w:color w:val="00B0F0"/>
          <w:lang w:val="en-GB"/>
        </w:rPr>
      </w:pPr>
      <w:r>
        <w:rPr>
          <w:color w:val="00B0F0"/>
          <w:lang w:val="en-GB"/>
        </w:rPr>
        <w:t>Corrected</w:t>
      </w:r>
      <w:r w:rsidR="003C7CF1">
        <w:rPr>
          <w:color w:val="00B0F0"/>
          <w:lang w:val="en-GB"/>
        </w:rPr>
        <w:t xml:space="preserve"> all over the paper</w:t>
      </w:r>
      <w:r>
        <w:rPr>
          <w:color w:val="00B0F0"/>
          <w:lang w:val="en-GB"/>
        </w:rPr>
        <w:t xml:space="preserve">. </w:t>
      </w:r>
    </w:p>
    <w:p w14:paraId="1FC8910A" w14:textId="77777777" w:rsidR="00116F99" w:rsidRDefault="00116F99">
      <w:pPr>
        <w:pStyle w:val="Sansinterligne"/>
        <w:rPr>
          <w:color w:val="FF0000"/>
          <w:lang w:val="en-GB"/>
        </w:rPr>
      </w:pPr>
    </w:p>
    <w:p w14:paraId="6C70EAE5" w14:textId="25BE214A" w:rsidR="00116F99" w:rsidRDefault="002475C4">
      <w:pPr>
        <w:pStyle w:val="Sansinterligne"/>
        <w:rPr>
          <w:rFonts w:cstheme="minorHAnsi"/>
          <w:lang w:val="en-GB"/>
        </w:rPr>
      </w:pPr>
      <w:r>
        <w:rPr>
          <w:lang w:val="en-GB"/>
        </w:rPr>
        <w:t>L82 : “</w:t>
      </w:r>
      <w:r>
        <w:rPr>
          <w:rFonts w:cstheme="minorHAnsi"/>
          <w:lang w:val="en-GB"/>
        </w:rPr>
        <w:t>Following</w:t>
      </w:r>
      <w:r>
        <w:rPr>
          <w:rFonts w:eastAsia="CMSS8" w:cstheme="minorHAnsi"/>
          <w:lang w:val="en-GB"/>
        </w:rPr>
        <w:t xml:space="preserve"> </w:t>
      </w:r>
      <w:r>
        <w:rPr>
          <w:rFonts w:cstheme="minorHAnsi"/>
          <w:lang w:val="en-GB"/>
        </w:rPr>
        <w:t>the detection of rating shifts, rating curves should be estimated for each stability period. This task may not</w:t>
      </w:r>
      <w:r>
        <w:rPr>
          <w:rFonts w:eastAsia="CMSS8" w:cstheme="minorHAnsi"/>
          <w:lang w:val="en-GB"/>
        </w:rPr>
        <w:t xml:space="preserve"> </w:t>
      </w:r>
      <w:r>
        <w:rPr>
          <w:rFonts w:cstheme="minorHAnsi"/>
          <w:lang w:val="en-GB"/>
        </w:rPr>
        <w:t>be straightforward, as the number of gaugings available within a stability period is not always sufficient to</w:t>
      </w:r>
      <w:r>
        <w:rPr>
          <w:rFonts w:eastAsia="CMSS8" w:cstheme="minorHAnsi"/>
          <w:lang w:val="en-GB"/>
        </w:rPr>
        <w:t xml:space="preserve"> </w:t>
      </w:r>
      <w:r>
        <w:rPr>
          <w:rFonts w:cstheme="minorHAnsi"/>
          <w:lang w:val="en-GB"/>
        </w:rPr>
        <w:t xml:space="preserve">properly estimate the stage-discharge relationship for the whole discharge range. </w:t>
      </w:r>
      <w:r>
        <w:rPr>
          <w:rFonts w:cstheme="minorHAnsi"/>
          <w:color w:val="FF0000"/>
          <w:lang w:val="en-GB"/>
        </w:rPr>
        <w:t>A common way to address</w:t>
      </w:r>
      <w:r>
        <w:rPr>
          <w:rFonts w:eastAsia="CMSS8" w:cstheme="minorHAnsi"/>
          <w:color w:val="FF0000"/>
          <w:lang w:val="en-GB"/>
        </w:rPr>
        <w:t xml:space="preserve"> </w:t>
      </w:r>
      <w:r>
        <w:rPr>
          <w:rFonts w:cstheme="minorHAnsi"/>
          <w:color w:val="FF0000"/>
          <w:lang w:val="en-GB"/>
        </w:rPr>
        <w:t xml:space="preserve">this problem is to artificially repeat some gaugings from other </w:t>
      </w:r>
      <w:r w:rsidR="00296D3B">
        <w:rPr>
          <w:rFonts w:cstheme="minorHAnsi"/>
          <w:color w:val="FF0000"/>
          <w:lang w:val="en-GB"/>
        </w:rPr>
        <w:t>stable</w:t>
      </w:r>
      <w:r>
        <w:rPr>
          <w:rFonts w:cstheme="minorHAnsi"/>
          <w:color w:val="FF0000"/>
          <w:lang w:val="en-GB"/>
        </w:rPr>
        <w:t xml:space="preserve"> periods</w:t>
      </w:r>
      <w:r>
        <w:rPr>
          <w:rFonts w:cstheme="minorHAnsi"/>
          <w:lang w:val="en-GB"/>
        </w:rPr>
        <w:t xml:space="preserve"> (McMillan et al. (</w:t>
      </w:r>
      <w:r>
        <w:rPr>
          <w:rFonts w:cstheme="minorHAnsi"/>
          <w:color w:val="00FFFF"/>
          <w:lang w:val="en-GB"/>
        </w:rPr>
        <w:t>2012</w:t>
      </w:r>
      <w:r>
        <w:rPr>
          <w:rFonts w:cstheme="minorHAnsi"/>
          <w:lang w:val="en-GB"/>
        </w:rPr>
        <w:t>);</w:t>
      </w:r>
      <w:r>
        <w:rPr>
          <w:rFonts w:eastAsia="CMSS8" w:cstheme="minorHAnsi"/>
          <w:lang w:val="en-GB"/>
        </w:rPr>
        <w:t xml:space="preserve"> </w:t>
      </w:r>
      <w:r>
        <w:rPr>
          <w:rFonts w:cstheme="minorHAnsi"/>
          <w:lang w:val="en-GB"/>
        </w:rPr>
        <w:t>Puechberty et al. (</w:t>
      </w:r>
      <w:r>
        <w:rPr>
          <w:rFonts w:cstheme="minorHAnsi"/>
          <w:color w:val="00FFFF"/>
          <w:lang w:val="en-GB"/>
        </w:rPr>
        <w:t>2017</w:t>
      </w:r>
      <w:r>
        <w:rPr>
          <w:rFonts w:cstheme="minorHAnsi"/>
          <w:lang w:val="en-GB"/>
        </w:rPr>
        <w:t>)).”</w:t>
      </w:r>
    </w:p>
    <w:p w14:paraId="1868BF44" w14:textId="4FBB8D9B" w:rsidR="00116F99" w:rsidRDefault="002475C4">
      <w:pPr>
        <w:pStyle w:val="Sansinterligne"/>
        <w:rPr>
          <w:rFonts w:cstheme="minorHAnsi"/>
          <w:color w:val="00B0F0"/>
          <w:lang w:val="en-GB"/>
        </w:rPr>
      </w:pPr>
      <w:r>
        <w:rPr>
          <w:rFonts w:cstheme="minorHAnsi"/>
          <w:lang w:val="en-GB"/>
        </w:rPr>
        <w:t xml:space="preserve">I am a little unclear what you mean here </w:t>
      </w:r>
      <w:r>
        <w:rPr>
          <w:rFonts w:cstheme="minorHAnsi"/>
          <w:color w:val="FF0000"/>
          <w:lang w:val="en-GB"/>
        </w:rPr>
        <w:t>[in red].</w:t>
      </w:r>
    </w:p>
    <w:p w14:paraId="057E5917" w14:textId="1E76C439" w:rsidR="00116F99" w:rsidRDefault="002475C4">
      <w:pPr>
        <w:pStyle w:val="Sansinterligne"/>
        <w:rPr>
          <w:color w:val="00B0F0"/>
          <w:lang w:val="en-GB"/>
        </w:rPr>
      </w:pPr>
      <w:r>
        <w:rPr>
          <w:color w:val="00B0F0"/>
          <w:lang w:val="en-GB"/>
        </w:rPr>
        <w:t xml:space="preserve">Corrected. </w:t>
      </w:r>
      <w:r w:rsidR="00224C84">
        <w:rPr>
          <w:color w:val="00B0F0"/>
          <w:lang w:val="en-GB"/>
        </w:rPr>
        <w:t>(li</w:t>
      </w:r>
      <w:r w:rsidR="00F8254B">
        <w:rPr>
          <w:color w:val="00B0F0"/>
          <w:lang w:val="en-GB"/>
        </w:rPr>
        <w:t xml:space="preserve">ne </w:t>
      </w:r>
      <w:r w:rsidR="00224C84">
        <w:rPr>
          <w:color w:val="00B0F0"/>
          <w:lang w:val="en-GB"/>
        </w:rPr>
        <w:t>83,</w:t>
      </w:r>
      <w:r w:rsidR="00F8254B">
        <w:rPr>
          <w:color w:val="00B0F0"/>
          <w:lang w:val="en-GB"/>
        </w:rPr>
        <w:t xml:space="preserve"> Introduction</w:t>
      </w:r>
      <w:r w:rsidR="00224C84">
        <w:rPr>
          <w:color w:val="00B0F0"/>
          <w:lang w:val="en-GB"/>
        </w:rPr>
        <w:t>):</w:t>
      </w:r>
    </w:p>
    <w:p w14:paraId="5B2C8279" w14:textId="3BB405A1" w:rsidR="00116F99" w:rsidRDefault="002475C4">
      <w:pPr>
        <w:pStyle w:val="Sansinterligne"/>
        <w:rPr>
          <w:rFonts w:cstheme="minorHAnsi"/>
          <w:color w:val="00B0F0"/>
          <w:lang w:val="en-GB"/>
        </w:rPr>
      </w:pPr>
      <w:r>
        <w:rPr>
          <w:color w:val="00B0F0"/>
          <w:lang w:val="en-GB"/>
        </w:rPr>
        <w:t>“</w:t>
      </w:r>
      <w:r>
        <w:rPr>
          <w:rFonts w:cstheme="minorHAnsi"/>
          <w:color w:val="00B0F0"/>
          <w:lang w:val="en-GB"/>
        </w:rPr>
        <w:t xml:space="preserve">A common way to address the lack of gaugings (in particular flood gaugings) within some of the </w:t>
      </w:r>
      <w:r w:rsidR="00395579">
        <w:rPr>
          <w:rFonts w:cstheme="minorHAnsi"/>
          <w:color w:val="00B0F0"/>
          <w:lang w:val="en-GB"/>
        </w:rPr>
        <w:t xml:space="preserve">stable </w:t>
      </w:r>
      <w:r>
        <w:rPr>
          <w:rFonts w:cstheme="minorHAnsi"/>
          <w:color w:val="00B0F0"/>
          <w:lang w:val="en-GB"/>
        </w:rPr>
        <w:t xml:space="preserve">periods is to use gaugings from the other </w:t>
      </w:r>
      <w:r w:rsidR="00395579">
        <w:rPr>
          <w:rFonts w:cstheme="minorHAnsi"/>
          <w:color w:val="00B0F0"/>
          <w:lang w:val="en-GB"/>
        </w:rPr>
        <w:t>stable</w:t>
      </w:r>
      <w:r>
        <w:rPr>
          <w:rFonts w:cstheme="minorHAnsi"/>
          <w:color w:val="00B0F0"/>
          <w:lang w:val="en-GB"/>
        </w:rPr>
        <w:t xml:space="preserve"> periods</w:t>
      </w:r>
      <w:r w:rsidR="003C7CF1">
        <w:rPr>
          <w:rFonts w:cstheme="minorHAnsi"/>
          <w:color w:val="00B0F0"/>
          <w:lang w:val="en-GB"/>
        </w:rPr>
        <w:t>.</w:t>
      </w:r>
      <w:r w:rsidR="00224C84">
        <w:rPr>
          <w:rFonts w:cstheme="minorHAnsi"/>
          <w:color w:val="00B0F0"/>
          <w:lang w:val="en-GB"/>
        </w:rPr>
        <w:t>”</w:t>
      </w:r>
      <w:r>
        <w:rPr>
          <w:rFonts w:cstheme="minorHAnsi"/>
          <w:color w:val="00B0F0"/>
          <w:lang w:val="en-GB"/>
        </w:rPr>
        <w:t xml:space="preserve"> </w:t>
      </w:r>
    </w:p>
    <w:p w14:paraId="559641DC" w14:textId="77777777" w:rsidR="00116F99" w:rsidRDefault="00116F99">
      <w:pPr>
        <w:pStyle w:val="Sansinterligne"/>
        <w:rPr>
          <w:rFonts w:cstheme="minorHAnsi"/>
          <w:lang w:val="en-GB"/>
        </w:rPr>
      </w:pPr>
    </w:p>
    <w:p w14:paraId="00696FF7" w14:textId="77777777" w:rsidR="00116F99" w:rsidRDefault="002475C4">
      <w:pPr>
        <w:pStyle w:val="Sansinterligne"/>
        <w:rPr>
          <w:lang w:val="en-GB"/>
        </w:rPr>
      </w:pPr>
      <w:r>
        <w:rPr>
          <w:lang w:val="en-GB"/>
        </w:rPr>
        <w:t>L 115: ancient but regularly measured stage series -&gt; old but continuously or regularly measured stage series</w:t>
      </w:r>
    </w:p>
    <w:p w14:paraId="67F8FE71" w14:textId="710B36D1" w:rsidR="00116F99" w:rsidRDefault="002475C4">
      <w:pPr>
        <w:pStyle w:val="Sansinterligne"/>
        <w:rPr>
          <w:color w:val="00B0F0"/>
          <w:lang w:val="en-GB"/>
        </w:rPr>
      </w:pPr>
      <w:r>
        <w:rPr>
          <w:color w:val="00B0F0"/>
          <w:lang w:val="en-GB"/>
        </w:rPr>
        <w:t>Corrected</w:t>
      </w:r>
      <w:r w:rsidR="00F8254B">
        <w:rPr>
          <w:color w:val="00B0F0"/>
          <w:lang w:val="en-GB"/>
        </w:rPr>
        <w:t xml:space="preserve"> (Line </w:t>
      </w:r>
      <w:r w:rsidR="00224C84">
        <w:rPr>
          <w:color w:val="00B0F0"/>
          <w:lang w:val="en-GB"/>
        </w:rPr>
        <w:t>118,</w:t>
      </w:r>
      <w:r w:rsidR="00F8254B" w:rsidRPr="00224C84">
        <w:rPr>
          <w:color w:val="00B0F0"/>
          <w:lang w:val="en-GB"/>
        </w:rPr>
        <w:t xml:space="preserve"> </w:t>
      </w:r>
      <w:r w:rsidR="00224C84">
        <w:rPr>
          <w:color w:val="00B0F0"/>
          <w:lang w:val="en-GB"/>
        </w:rPr>
        <w:t>Introduction)</w:t>
      </w:r>
    </w:p>
    <w:p w14:paraId="66802808" w14:textId="77777777" w:rsidR="00D839DE" w:rsidRDefault="00D839DE">
      <w:pPr>
        <w:pStyle w:val="Sansinterligne"/>
        <w:rPr>
          <w:color w:val="00B0F0"/>
          <w:lang w:val="en-GB"/>
        </w:rPr>
      </w:pPr>
    </w:p>
    <w:p w14:paraId="5646193B" w14:textId="77777777" w:rsidR="00116F99" w:rsidRDefault="002475C4">
      <w:pPr>
        <w:pStyle w:val="Sansinterligne"/>
        <w:rPr>
          <w:rFonts w:cstheme="minorHAnsi"/>
          <w:color w:val="000000"/>
          <w:lang w:val="en-GB"/>
        </w:rPr>
      </w:pPr>
      <w:r>
        <w:rPr>
          <w:rFonts w:cstheme="minorHAnsi"/>
          <w:lang w:val="en-GB"/>
        </w:rPr>
        <w:t xml:space="preserve">L 178 : cross channel surveys are often only undertaken post-flood event which means they capture </w:t>
      </w:r>
      <w:r>
        <w:rPr>
          <w:rFonts w:cstheme="minorHAnsi"/>
          <w:color w:val="000000"/>
          <w:lang w:val="en-GB"/>
        </w:rPr>
        <w:t>the filling/erosion of the channel but not the state prior to the event, might be worth adding a statement recognising this uncertainty.</w:t>
      </w:r>
    </w:p>
    <w:p w14:paraId="5A42CF0A" w14:textId="77777777" w:rsidR="00116F99" w:rsidRDefault="002475C4">
      <w:pPr>
        <w:pStyle w:val="Sansinterligne"/>
        <w:rPr>
          <w:del w:id="66" w:author="Michel Lang" w:date="2023-05-25T11:51:00Z"/>
          <w:color w:val="00B0F0"/>
          <w:lang w:val="en-GB"/>
        </w:rPr>
      </w:pPr>
      <w:del w:id="67" w:author="Michel Lang" w:date="2023-05-25T11:51:00Z">
        <w:r>
          <w:rPr>
            <w:rFonts w:cstheme="minorHAnsi"/>
            <w:color w:val="FF0000"/>
          </w:rPr>
          <w:delText>Ok mais est-ce que ce n’est pas hors de propos dans ce paragraphe ?</w:delText>
        </w:r>
      </w:del>
    </w:p>
    <w:p w14:paraId="500D8DF8" w14:textId="52B82448" w:rsidR="00116F99" w:rsidRDefault="002475C4">
      <w:pPr>
        <w:pStyle w:val="Sansinterligne"/>
        <w:rPr>
          <w:color w:val="00B0F0"/>
          <w:lang w:val="en-GB"/>
        </w:rPr>
      </w:pPr>
      <w:r>
        <w:rPr>
          <w:color w:val="00B0F0"/>
          <w:lang w:val="en-GB"/>
        </w:rPr>
        <w:t xml:space="preserve">New sentence after line </w:t>
      </w:r>
      <w:r w:rsidR="00224C84">
        <w:rPr>
          <w:color w:val="00B0F0"/>
          <w:lang w:val="en-GB"/>
        </w:rPr>
        <w:t>182</w:t>
      </w:r>
    </w:p>
    <w:p w14:paraId="330C4D0B" w14:textId="77777777" w:rsidR="00116F99" w:rsidRDefault="002475C4">
      <w:pPr>
        <w:pStyle w:val="Sansinterligne"/>
        <w:rPr>
          <w:color w:val="00B0F0"/>
          <w:lang w:val="en-GB"/>
        </w:rPr>
      </w:pPr>
      <w:r>
        <w:rPr>
          <w:color w:val="00B0F0"/>
          <w:lang w:val="en-GB"/>
        </w:rPr>
        <w:t xml:space="preserve">“Specific investigation is needed to correctly account for past flood surveys of the cross section, as complex filling/erosion process may have been encountered during a flood with morphogenic changes”. </w:t>
      </w:r>
    </w:p>
    <w:p w14:paraId="79F472B0" w14:textId="77777777" w:rsidR="00116F99" w:rsidRDefault="00116F99">
      <w:pPr>
        <w:pStyle w:val="Sansinterligne"/>
        <w:rPr>
          <w:rFonts w:cstheme="minorHAnsi"/>
          <w:color w:val="FF0000"/>
          <w:lang w:val="en-US"/>
        </w:rPr>
      </w:pPr>
    </w:p>
    <w:p w14:paraId="31E0C605" w14:textId="77777777" w:rsidR="00116F99" w:rsidRDefault="002475C4">
      <w:pPr>
        <w:pStyle w:val="Sansinterligne"/>
        <w:rPr>
          <w:rFonts w:cstheme="minorHAnsi"/>
        </w:rPr>
      </w:pPr>
      <w:r>
        <w:rPr>
          <w:rFonts w:cstheme="minorHAnsi"/>
        </w:rPr>
        <w:lastRenderedPageBreak/>
        <w:t>L 384 : Gaugings -&gt; Gauge readings</w:t>
      </w:r>
    </w:p>
    <w:p w14:paraId="17197FDE" w14:textId="77777777" w:rsidR="00116F99" w:rsidRPr="002527BB" w:rsidRDefault="002475C4">
      <w:pPr>
        <w:pStyle w:val="Sansinterligne"/>
        <w:rPr>
          <w:del w:id="68" w:author="Michel Lang" w:date="2023-05-25T11:55:00Z"/>
          <w:color w:val="00B0F0"/>
          <w:lang w:val="en-GB"/>
        </w:rPr>
      </w:pPr>
      <w:del w:id="69" w:author="Michel Lang" w:date="2023-05-25T11:55:00Z">
        <w:r w:rsidRPr="002527BB">
          <w:rPr>
            <w:rFonts w:cstheme="minorHAnsi"/>
            <w:color w:val="00B0F0"/>
          </w:rPr>
          <w:delText xml:space="preserve">NON ! Il n’a pas compris cette section puisqu’il croît qu’on parle de relevés limni… </w:delText>
        </w:r>
      </w:del>
    </w:p>
    <w:p w14:paraId="484B1727" w14:textId="2543FB37" w:rsidR="00116F99" w:rsidRPr="002527BB" w:rsidRDefault="002527BB">
      <w:pPr>
        <w:pStyle w:val="Sansinterligne"/>
        <w:rPr>
          <w:color w:val="00B0F0"/>
          <w:lang w:val="en-GB"/>
        </w:rPr>
      </w:pPr>
      <w:r w:rsidRPr="002527BB">
        <w:rPr>
          <w:rFonts w:cstheme="minorHAnsi"/>
          <w:color w:val="00B0F0"/>
          <w:lang w:val="en-GB"/>
        </w:rPr>
        <w:t>We precised the term according to our definition</w:t>
      </w:r>
    </w:p>
    <w:p w14:paraId="03C41328" w14:textId="77777777" w:rsidR="00116F99" w:rsidRDefault="002475C4">
      <w:pPr>
        <w:pStyle w:val="Sansinterligne"/>
        <w:rPr>
          <w:color w:val="00B0F0"/>
          <w:lang w:val="en-GB"/>
        </w:rPr>
      </w:pPr>
      <w:r>
        <w:rPr>
          <w:color w:val="00B0F0"/>
          <w:lang w:val="en-GB"/>
        </w:rPr>
        <w:t>Section 3.4 Gaugings (discharge measurement)</w:t>
      </w:r>
    </w:p>
    <w:p w14:paraId="1969287B" w14:textId="77777777" w:rsidR="00116F99" w:rsidRDefault="00116F99">
      <w:pPr>
        <w:pStyle w:val="Sansinterligne"/>
        <w:rPr>
          <w:rFonts w:cstheme="minorHAnsi"/>
          <w:color w:val="FF0000"/>
          <w:lang w:val="en-US"/>
        </w:rPr>
      </w:pPr>
    </w:p>
    <w:p w14:paraId="7242BD43" w14:textId="77777777" w:rsidR="00116F99" w:rsidRDefault="002475C4">
      <w:pPr>
        <w:pStyle w:val="Sansinterligne"/>
        <w:rPr>
          <w:lang w:val="en-US"/>
        </w:rPr>
      </w:pPr>
      <w:r>
        <w:rPr>
          <w:lang w:val="en-US"/>
        </w:rPr>
        <w:t>L 401 (figure 6) : These are important figures, i think that they need to be larger, consider presented one below the other so that they are more easily read and then note as A and B.  I appreciate you intention was to offer a continuation of time.</w:t>
      </w:r>
    </w:p>
    <w:p w14:paraId="5D86E642" w14:textId="33CFCDA3" w:rsidR="00116F99" w:rsidRDefault="002475C4">
      <w:pPr>
        <w:pStyle w:val="Sansinterligne"/>
        <w:rPr>
          <w:color w:val="00B0F0"/>
          <w:lang w:val="en-US"/>
        </w:rPr>
      </w:pPr>
      <w:r>
        <w:rPr>
          <w:color w:val="00B0F0"/>
          <w:lang w:val="en-US"/>
        </w:rPr>
        <w:t>Corrected</w:t>
      </w:r>
      <w:r w:rsidR="00CE4E77">
        <w:rPr>
          <w:color w:val="00B0F0"/>
          <w:lang w:val="en-US"/>
        </w:rPr>
        <w:t xml:space="preserve">, figure 6 splitted </w:t>
      </w:r>
      <w:r w:rsidR="002E705E">
        <w:rPr>
          <w:color w:val="00B0F0"/>
          <w:lang w:val="en-US"/>
        </w:rPr>
        <w:t>into figures 6a and 6b</w:t>
      </w:r>
    </w:p>
    <w:p w14:paraId="24039228" w14:textId="77777777" w:rsidR="00834222" w:rsidRDefault="00834222">
      <w:pPr>
        <w:pStyle w:val="Sansinterligne"/>
        <w:rPr>
          <w:color w:val="00B0F0"/>
          <w:lang w:val="en-US"/>
        </w:rPr>
      </w:pPr>
    </w:p>
    <w:p w14:paraId="1B3C59FB" w14:textId="31F2D6F0" w:rsidR="00116F99" w:rsidRDefault="002475C4">
      <w:pPr>
        <w:pStyle w:val="Sansinterligne"/>
        <w:rPr>
          <w:lang w:val="en-GB"/>
        </w:rPr>
      </w:pPr>
      <w:r>
        <w:rPr>
          <w:lang w:val="en-GB"/>
        </w:rPr>
        <w:t xml:space="preserve">L </w:t>
      </w:r>
      <w:r w:rsidR="000A6DE0">
        <w:rPr>
          <w:lang w:val="en-GB"/>
        </w:rPr>
        <w:t>405:</w:t>
      </w:r>
      <w:r>
        <w:rPr>
          <w:lang w:val="en-GB"/>
        </w:rPr>
        <w:t xml:space="preserve"> “This is reassuring about the method since there is indeed no information</w:t>
      </w:r>
      <w:r>
        <w:rPr>
          <w:rFonts w:ascii="CMSS8" w:eastAsia="CMSS8" w:hAnsi="CMSS8" w:cs="CMSS8"/>
          <w:sz w:val="12"/>
          <w:szCs w:val="12"/>
          <w:lang w:val="en-GB"/>
        </w:rPr>
        <w:t xml:space="preserve"> </w:t>
      </w:r>
      <w:r>
        <w:rPr>
          <w:lang w:val="en-GB"/>
        </w:rPr>
        <w:t>during long no-gauging periods to identify a shift time.” -&gt; review sentence</w:t>
      </w:r>
    </w:p>
    <w:p w14:paraId="7554AA27" w14:textId="77777777" w:rsidR="00116F99" w:rsidRDefault="002475C4">
      <w:pPr>
        <w:pStyle w:val="Sansinterligne"/>
        <w:rPr>
          <w:del w:id="70" w:author="Michel Lang" w:date="2023-05-25T11:57:00Z"/>
          <w:color w:val="00B0F0"/>
          <w:lang w:val="en-US"/>
        </w:rPr>
      </w:pPr>
      <w:del w:id="71" w:author="Michel Lang" w:date="2023-05-25T11:57:00Z">
        <w:r>
          <w:rPr>
            <w:color w:val="FF0000"/>
          </w:rPr>
          <w:delText xml:space="preserve">On pourrait même supprimer la phrase ? </w:delText>
        </w:r>
      </w:del>
    </w:p>
    <w:p w14:paraId="4C108E4E" w14:textId="59BFAA69" w:rsidR="00116F99" w:rsidRDefault="002475C4">
      <w:pPr>
        <w:pStyle w:val="Sansinterligne"/>
        <w:rPr>
          <w:color w:val="00B0F0"/>
          <w:lang w:val="en-US"/>
        </w:rPr>
      </w:pPr>
      <w:r>
        <w:rPr>
          <w:color w:val="00B0F0"/>
          <w:lang w:val="en-US"/>
        </w:rPr>
        <w:t xml:space="preserve">Sentence </w:t>
      </w:r>
      <w:r w:rsidR="002E705E">
        <w:rPr>
          <w:color w:val="00B0F0"/>
          <w:lang w:val="en-US"/>
        </w:rPr>
        <w:t xml:space="preserve">corrected section 4.1., second paragraph, line </w:t>
      </w:r>
      <w:r w:rsidR="00224C84" w:rsidRPr="00224C84">
        <w:rPr>
          <w:color w:val="00B0F0"/>
          <w:lang w:val="en-US"/>
        </w:rPr>
        <w:t>419:</w:t>
      </w:r>
    </w:p>
    <w:p w14:paraId="7E740BCE" w14:textId="3798C69C" w:rsidR="00116F99" w:rsidRPr="002C2AEF" w:rsidRDefault="002E14D9" w:rsidP="002C2AEF">
      <w:pPr>
        <w:pStyle w:val="Sansinterligne"/>
        <w:rPr>
          <w:color w:val="FFC000"/>
          <w:lang w:val="en-GB"/>
        </w:rPr>
      </w:pPr>
      <w:r>
        <w:rPr>
          <w:color w:val="00B0F0"/>
          <w:lang w:val="en-US"/>
        </w:rPr>
        <w:t>“</w:t>
      </w:r>
      <w:r w:rsidR="002475C4">
        <w:rPr>
          <w:color w:val="00B0F0"/>
          <w:lang w:val="en-US"/>
        </w:rPr>
        <w:t xml:space="preserve">Without discharge measurement (gaugings) the method is not able to </w:t>
      </w:r>
      <w:r w:rsidR="002C2AEF">
        <w:rPr>
          <w:color w:val="00B0F0"/>
          <w:lang w:val="en-US"/>
        </w:rPr>
        <w:t>detect any rating shift</w:t>
      </w:r>
      <w:r w:rsidR="002475C4">
        <w:rPr>
          <w:color w:val="00B0F0"/>
          <w:lang w:val="en-US"/>
        </w:rPr>
        <w:t xml:space="preserve">. </w:t>
      </w:r>
      <w:r w:rsidR="002C2AEF" w:rsidRPr="002C2AEF">
        <w:rPr>
          <w:color w:val="00B0F0"/>
          <w:lang w:val="en-GB"/>
        </w:rPr>
        <w:t>Additional information may be of interest for those first periods</w:t>
      </w:r>
      <w:r w:rsidR="002C2AEF">
        <w:rPr>
          <w:color w:val="00B0F0"/>
          <w:lang w:val="en-GB"/>
        </w:rPr>
        <w:t>.”</w:t>
      </w:r>
    </w:p>
    <w:p w14:paraId="44F5DA97" w14:textId="77777777" w:rsidR="00116F99" w:rsidRPr="002C2AEF" w:rsidRDefault="00116F99">
      <w:pPr>
        <w:pStyle w:val="Sansinterligne"/>
        <w:rPr>
          <w:color w:val="00B0F0"/>
          <w:lang w:val="en-GB"/>
        </w:rPr>
      </w:pPr>
    </w:p>
    <w:p w14:paraId="26CFBD55" w14:textId="77777777" w:rsidR="00116F99" w:rsidRDefault="002475C4">
      <w:pPr>
        <w:pStyle w:val="Sansinterligne"/>
        <w:rPr>
          <w:rFonts w:ascii="Segoe UI" w:hAnsi="Segoe UI" w:cs="Segoe UI"/>
          <w:color w:val="000000"/>
          <w:sz w:val="20"/>
          <w:szCs w:val="20"/>
          <w:lang w:val="en-GB"/>
        </w:rPr>
      </w:pPr>
      <w:r>
        <w:rPr>
          <w:lang w:val="en-GB"/>
        </w:rPr>
        <w:t xml:space="preserve">L 599: “Moreover, the interest of long discharge series and flood evidences is not limited to standard FFA, but is also useful for studying the long-term historical variability of floods.” -&gt; </w:t>
      </w:r>
      <w:r>
        <w:rPr>
          <w:rFonts w:ascii="Segoe UI" w:hAnsi="Segoe UI" w:cs="Segoe UI"/>
          <w:color w:val="000000"/>
          <w:sz w:val="20"/>
          <w:szCs w:val="20"/>
          <w:lang w:val="en-GB"/>
        </w:rPr>
        <w:t>see Macdonald &amp; Sangster 2017 HESS as an example for the Uk</w:t>
      </w:r>
    </w:p>
    <w:p w14:paraId="0A9F1DA1" w14:textId="77777777" w:rsidR="00116F99" w:rsidRDefault="002475C4">
      <w:pPr>
        <w:pStyle w:val="Sansinterligne"/>
        <w:rPr>
          <w:del w:id="72" w:author="Michel Lang" w:date="2023-05-25T12:01:00Z"/>
          <w:color w:val="00B0F0"/>
          <w:lang w:val="en-US"/>
        </w:rPr>
      </w:pPr>
      <w:del w:id="73" w:author="Michel Lang" w:date="2023-05-25T12:01:00Z">
        <w:r>
          <w:rPr>
            <w:rFonts w:ascii="Segoe UI" w:hAnsi="Segoe UI" w:cs="Segoe UI"/>
            <w:color w:val="FF0000"/>
            <w:sz w:val="20"/>
            <w:szCs w:val="20"/>
          </w:rPr>
          <w:delText>Ok pour citer son article si il y tient</w:delText>
        </w:r>
      </w:del>
    </w:p>
    <w:p w14:paraId="1540625D" w14:textId="28610C04" w:rsidR="00116F99" w:rsidRDefault="002475C4">
      <w:pPr>
        <w:pStyle w:val="Sansinterligne"/>
        <w:rPr>
          <w:color w:val="00B0F0"/>
          <w:lang w:val="en-US"/>
        </w:rPr>
      </w:pPr>
      <w:r>
        <w:rPr>
          <w:color w:val="00B0F0"/>
          <w:lang w:val="en-US"/>
        </w:rPr>
        <w:t>Sentence added</w:t>
      </w:r>
      <w:r w:rsidR="002E705E">
        <w:rPr>
          <w:color w:val="00B0F0"/>
          <w:lang w:val="en-US"/>
        </w:rPr>
        <w:t xml:space="preserve"> (</w:t>
      </w:r>
      <w:r w:rsidR="00224C84">
        <w:rPr>
          <w:color w:val="00B0F0"/>
          <w:lang w:val="en-US"/>
        </w:rPr>
        <w:t xml:space="preserve">line 634, </w:t>
      </w:r>
      <w:r w:rsidR="002E705E">
        <w:rPr>
          <w:color w:val="00B0F0"/>
          <w:lang w:val="en-US"/>
        </w:rPr>
        <w:t>end of section 5.2)</w:t>
      </w:r>
      <w:r>
        <w:rPr>
          <w:color w:val="00B0F0"/>
          <w:lang w:val="en-US"/>
        </w:rPr>
        <w:t>:</w:t>
      </w:r>
    </w:p>
    <w:p w14:paraId="2A1B9306" w14:textId="0ACA3A27" w:rsidR="00116F99" w:rsidRPr="002C2AEF" w:rsidRDefault="002E14D9">
      <w:pPr>
        <w:pStyle w:val="Sansinterligne"/>
        <w:rPr>
          <w:del w:id="74" w:author="Michel Lang" w:date="2023-05-25T12:04:00Z"/>
          <w:color w:val="00B0F0"/>
          <w:lang w:val="en-US"/>
        </w:rPr>
      </w:pPr>
      <w:r>
        <w:rPr>
          <w:color w:val="00B0F0"/>
          <w:lang w:val="en-US"/>
        </w:rPr>
        <w:t>“</w:t>
      </w:r>
      <w:r w:rsidR="002475C4">
        <w:rPr>
          <w:color w:val="00B0F0"/>
          <w:lang w:val="en-GB"/>
        </w:rPr>
        <w:t>Moreover, the interest of long discharge series and flood evidences is not limited to standard FFA, but is also useful for studying the long-term historical variability of floods (e.g.</w:t>
      </w:r>
      <w:r w:rsidR="002475C4">
        <w:rPr>
          <w:rFonts w:ascii="Segoe UI" w:hAnsi="Segoe UI" w:cs="Segoe UI"/>
          <w:color w:val="00B0F0"/>
          <w:sz w:val="20"/>
          <w:szCs w:val="20"/>
          <w:lang w:val="en-GB"/>
        </w:rPr>
        <w:t xml:space="preserve"> Macdonald and  Sangster 2017).”</w:t>
      </w:r>
      <w:del w:id="75" w:author="Michel Lang" w:date="2023-05-25T12:04:00Z">
        <w:r w:rsidR="002475C4" w:rsidRPr="002C2AEF">
          <w:rPr>
            <w:color w:val="FF0000"/>
            <w:lang w:val="en-GB"/>
          </w:rPr>
          <w:delText xml:space="preserve">Tout le reste (il y’a 126 commentaires dans le PDF en tout) sont des suggestions sur la syntaxe qui sont pertinentes et que je prendrai en compte, ou bien des suggestions pour corriger « gaugings » en « gauge readings » ce qui est incorrect. </w:delText>
        </w:r>
      </w:del>
    </w:p>
    <w:p w14:paraId="7EE427EA" w14:textId="77777777" w:rsidR="00116F99" w:rsidRPr="002C2AEF" w:rsidRDefault="00116F99">
      <w:pPr>
        <w:pStyle w:val="Sansinterligne"/>
        <w:rPr>
          <w:color w:val="FF0000"/>
          <w:lang w:val="en-GB"/>
        </w:rPr>
      </w:pPr>
    </w:p>
    <w:sectPr w:rsidR="00116F99" w:rsidRPr="002C2AEF">
      <w:pgSz w:w="11906" w:h="16838"/>
      <w:pgMar w:top="1417" w:right="1417" w:bottom="1417"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Le Coz Jérôme" w:date="2023-05-29T17:19:00Z" w:initials="LCJ">
    <w:p w14:paraId="31B2AD12" w14:textId="77777777" w:rsidR="00116F99" w:rsidRDefault="002475C4">
      <w:r w:rsidRPr="00A7702C">
        <w:rPr>
          <w:rFonts w:ascii="Liberation Serif" w:eastAsia="DejaVu Sans" w:hAnsi="Liberation Serif" w:cs="DejaVu Sans"/>
          <w:sz w:val="24"/>
          <w:szCs w:val="24"/>
          <w:lang w:bidi="en-US"/>
        </w:rPr>
        <w:t>Finalement ok, vu plus loin</w:t>
      </w:r>
    </w:p>
  </w:comment>
  <w:comment w:id="19" w:author="Le Coz Jérôme" w:date="2023-05-29T17:14:00Z" w:initials="LCJ">
    <w:p w14:paraId="163211F7" w14:textId="77777777" w:rsidR="00116F99" w:rsidRDefault="002475C4">
      <w:r w:rsidRPr="00A7702C">
        <w:rPr>
          <w:rFonts w:ascii="Liberation Serif" w:eastAsia="DejaVu Sans" w:hAnsi="Liberation Serif" w:cs="DejaVu Sans"/>
          <w:sz w:val="24"/>
          <w:szCs w:val="24"/>
          <w:lang w:bidi="en-US"/>
        </w:rPr>
        <w:t>Répondre à ceci ? (pas sûr de comprendre)</w:t>
      </w:r>
    </w:p>
  </w:comment>
  <w:comment w:id="20" w:author="Le Coz Jérôme" w:date="2023-05-29T17:16:00Z" w:initials="LCJ">
    <w:p w14:paraId="19E7DD51" w14:textId="77777777" w:rsidR="00116F99" w:rsidRDefault="002475C4">
      <w:r w:rsidRPr="00A7702C">
        <w:rPr>
          <w:rFonts w:ascii="Liberation Serif" w:eastAsia="DejaVu Sans" w:hAnsi="Liberation Serif" w:cs="DejaVu Sans"/>
          <w:sz w:val="24"/>
          <w:szCs w:val="24"/>
          <w:lang w:bidi="en-US"/>
        </w:rPr>
        <w:t>Il y revient, et j’ai l’impression qu’il veut dire ajouter de l’info à la fig 5, pas mettre une fig en supplementary info…</w:t>
      </w:r>
    </w:p>
  </w:comment>
  <w:comment w:id="21" w:author="Le Coz Jérôme" w:date="2023-05-29T17:19:00Z" w:initials="LCJ">
    <w:p w14:paraId="6F2222D2" w14:textId="77777777" w:rsidR="00116F99" w:rsidRDefault="002475C4">
      <w:r w:rsidRPr="00A7702C">
        <w:rPr>
          <w:rFonts w:ascii="Liberation Serif" w:eastAsia="DejaVu Sans" w:hAnsi="Liberation Serif" w:cs="DejaVu Sans"/>
          <w:sz w:val="24"/>
          <w:szCs w:val="24"/>
          <w:lang w:bidi="en-US"/>
        </w:rPr>
        <w:t>Finalement ok, vu plus loin</w:t>
      </w:r>
    </w:p>
  </w:comment>
  <w:comment w:id="22" w:author="Le Coz Jérôme" w:date="2023-05-29T17:16:00Z" w:initials="LCJ">
    <w:p w14:paraId="4ACC6AE4" w14:textId="77777777" w:rsidR="00116F99" w:rsidRDefault="002475C4">
      <w:r w:rsidRPr="00A7702C">
        <w:rPr>
          <w:rFonts w:ascii="Liberation Serif" w:eastAsia="DejaVu Sans" w:hAnsi="Liberation Serif" w:cs="DejaVu Sans"/>
          <w:sz w:val="24"/>
          <w:szCs w:val="24"/>
          <w:lang w:bidi="en-US"/>
        </w:rPr>
        <w:t>Répondre de regarder réponse ci-dessous</w:t>
      </w:r>
    </w:p>
  </w:comment>
  <w:comment w:id="23" w:author="Le Coz Jérôme" w:date="2023-05-29T17:19:00Z" w:initials="LCJ">
    <w:p w14:paraId="3043A36A" w14:textId="77777777" w:rsidR="00116F99" w:rsidRDefault="002475C4">
      <w:r w:rsidRPr="00A7702C">
        <w:rPr>
          <w:rFonts w:ascii="Liberation Serif" w:eastAsia="DejaVu Sans" w:hAnsi="Liberation Serif" w:cs="DejaVu Sans"/>
          <w:sz w:val="24"/>
          <w:szCs w:val="24"/>
          <w:lang w:bidi="en-US"/>
        </w:rPr>
        <w:t>Ok, là il suggère bien de mettre en annexe, ok</w:t>
      </w:r>
    </w:p>
  </w:comment>
  <w:comment w:id="28" w:author="Le Coz Jérôme" w:date="2023-05-29T17:21:00Z" w:initials="LCJ">
    <w:p w14:paraId="2DE0F333" w14:textId="77777777" w:rsidR="00116F99" w:rsidRDefault="002475C4">
      <w:r w:rsidRPr="00A7702C">
        <w:rPr>
          <w:rFonts w:ascii="Liberation Serif" w:eastAsia="DejaVu Sans" w:hAnsi="Liberation Serif" w:cs="DejaVu Sans"/>
          <w:sz w:val="24"/>
          <w:szCs w:val="24"/>
          <w:lang w:bidi="en-US"/>
        </w:rPr>
        <w:t>Je ne vois pas ça sur la figure ci-dessous… il veut délimiter les périodes, pas pointer les crues. A mon avis, ce serait plus lisible de faire ça avec des bandes horizontales (en haut du plot par ex) avec clairement indiquées les périodes 50 / 100 / 150 / 205 years.</w:t>
      </w:r>
    </w:p>
  </w:comment>
  <w:comment w:id="31" w:author="Auteur inconnu" w:date="2023-06-01T15:39:00Z" w:initials="">
    <w:p w14:paraId="29DEAF44" w14:textId="77777777" w:rsidR="00116F99" w:rsidRDefault="002475C4">
      <w:r w:rsidRPr="00A7702C">
        <w:rPr>
          <w:rFonts w:ascii="Calibri" w:hAnsi="Calibri"/>
          <w:sz w:val="20"/>
        </w:rPr>
        <w:t xml:space="preserve">Faudrait trouver un moyen de répondre directement à ça, c’est pas si ‘easy’: par exemple en disant que l’info existe avant 1816 (e.g. HISTRHONE) mais que cette info n’est pas exhaustive (contrairement à l’info post-1816) et que l’utiliser réclamerait une autre méthodologie =&gt; future work et tu prépares le terrain pour le prochain! </w:t>
      </w:r>
    </w:p>
  </w:comment>
  <w:comment w:id="36" w:author="Le Coz Jérôme" w:date="2023-05-29T17:23:00Z" w:initials="LCJ">
    <w:p w14:paraId="5EF67EF8" w14:textId="77777777" w:rsidR="00116F99" w:rsidRDefault="002475C4">
      <w:r w:rsidRPr="00A7702C">
        <w:rPr>
          <w:rFonts w:ascii="Liberation Serif" w:eastAsia="DejaVu Sans" w:hAnsi="Liberation Serif" w:cs="DejaVu Sans"/>
          <w:sz w:val="24"/>
          <w:szCs w:val="24"/>
          <w:lang w:bidi="en-US"/>
        </w:rPr>
        <w:t>Je ne vois pas cette idée reprise dans ton texte ci-dessous…</w:t>
      </w:r>
    </w:p>
  </w:comment>
  <w:comment w:id="43" w:author="Auteur inconnu" w:date="2023-06-01T15:45:00Z" w:initials="">
    <w:p w14:paraId="5FDD40EF" w14:textId="77777777" w:rsidR="00116F99" w:rsidRPr="00A7702C" w:rsidRDefault="002475C4">
      <w:pPr>
        <w:rPr>
          <w:lang w:val="en-GB"/>
        </w:rPr>
      </w:pPr>
      <w:r w:rsidRPr="00A7702C">
        <w:rPr>
          <w:rFonts w:ascii="Calibri" w:hAnsi="Calibri"/>
          <w:sz w:val="20"/>
        </w:rPr>
        <w:t xml:space="preserve">Tu ne réponds pas directement à ça. Tu peux remplacer dans la nouvelle phrase que tu proposes “with or without accounting for uncertainties” par: “, and on ways to account for estimation uncertainty. </w:t>
      </w:r>
      <w:r>
        <w:rPr>
          <w:rFonts w:ascii="Calibri" w:hAnsi="Calibri"/>
          <w:sz w:val="20"/>
          <w:lang w:val="en-GB"/>
        </w:rPr>
        <w:t>The use of estimates derived from the predictive distribution (also referred to as the expected probability approach, e.g. Kuczera 1999, Renard et al. 2013) could be considered since it is naturally suited to the Bayesian approach used here”. </w:t>
      </w:r>
    </w:p>
    <w:p w14:paraId="4610FBAC" w14:textId="77777777" w:rsidR="00116F99" w:rsidRPr="00A7702C" w:rsidRDefault="00116F99">
      <w:pPr>
        <w:rPr>
          <w:lang w:val="en-GB"/>
        </w:rPr>
      </w:pPr>
    </w:p>
    <w:p w14:paraId="1493D013" w14:textId="77777777" w:rsidR="00116F99" w:rsidRPr="00A7702C" w:rsidRDefault="004E4864">
      <w:pPr>
        <w:rPr>
          <w:lang w:val="en-GB"/>
        </w:rPr>
      </w:pPr>
      <w:hyperlink r:id="rId1">
        <w:r w:rsidR="002475C4">
          <w:rPr>
            <w:sz w:val="20"/>
            <w:lang w:val="en-GB"/>
          </w:rPr>
          <w:t>https://doi.org/10.1029/1999WR900012</w:t>
        </w:r>
      </w:hyperlink>
    </w:p>
    <w:p w14:paraId="05A23389" w14:textId="77777777" w:rsidR="00116F99" w:rsidRPr="00A7702C" w:rsidRDefault="00116F99">
      <w:pPr>
        <w:rPr>
          <w:lang w:val="en-GB"/>
        </w:rPr>
      </w:pPr>
    </w:p>
    <w:p w14:paraId="3A9FBEF3" w14:textId="77777777" w:rsidR="00116F99" w:rsidRPr="00A7702C" w:rsidRDefault="004E4864">
      <w:pPr>
        <w:rPr>
          <w:lang w:val="en-GB"/>
        </w:rPr>
      </w:pPr>
      <w:hyperlink r:id="rId2">
        <w:r w:rsidR="002475C4">
          <w:rPr>
            <w:sz w:val="20"/>
            <w:lang w:val="en-GB"/>
          </w:rPr>
          <w:t>https://doi.org/10.1002/wrcr.20087</w:t>
        </w:r>
      </w:hyperlink>
    </w:p>
    <w:p w14:paraId="1D6D4240" w14:textId="77777777" w:rsidR="00116F99" w:rsidRPr="00A7702C" w:rsidRDefault="00116F99">
      <w:pPr>
        <w:rPr>
          <w:lang w:val="en-GB"/>
        </w:rPr>
      </w:pPr>
    </w:p>
  </w:comment>
  <w:comment w:id="44" w:author="Le Coz Jérôme" w:date="2023-05-29T17:26:00Z" w:initials="LCJ">
    <w:p w14:paraId="03936027" w14:textId="77777777" w:rsidR="00116F99" w:rsidRDefault="002475C4">
      <w:r w:rsidRPr="00A7702C">
        <w:rPr>
          <w:rFonts w:ascii="Liberation Serif" w:eastAsia="DejaVu Sans" w:hAnsi="Liberation Serif" w:cs="DejaVu Sans"/>
          <w:sz w:val="24"/>
          <w:szCs w:val="24"/>
          <w:lang w:bidi="en-US"/>
        </w:rPr>
        <w:t>Idée à reprendre dans le texte ?</w:t>
      </w:r>
    </w:p>
  </w:comment>
  <w:comment w:id="51" w:author="Auteur inconnu" w:date="2023-06-01T16:03:00Z" w:initials="">
    <w:p w14:paraId="47DC75E9" w14:textId="77777777" w:rsidR="00116F99" w:rsidRDefault="002475C4">
      <w:r w:rsidRPr="00A7702C">
        <w:rPr>
          <w:rFonts w:ascii="Calibri" w:hAnsi="Calibri"/>
          <w:sz w:val="20"/>
        </w:rPr>
        <w:t>Je me demande s’il ne demande pas de calculer les probabilités qui correspondent à ces événements</w:t>
      </w:r>
    </w:p>
  </w:comment>
  <w:comment w:id="54" w:author="Auteur inconnu" w:date="2023-06-01T16:03:00Z" w:initials="">
    <w:p w14:paraId="26D9D37A" w14:textId="77777777" w:rsidR="00BA4DBB" w:rsidRDefault="00BA4DBB" w:rsidP="00BA4DBB">
      <w:r w:rsidRPr="00A7702C">
        <w:rPr>
          <w:rFonts w:ascii="Calibri" w:hAnsi="Calibri"/>
          <w:sz w:val="20"/>
        </w:rPr>
        <w:t>Je me demande s’il ne demande pas de calculer les probabilités qui correspondent à ces événements</w:t>
      </w:r>
    </w:p>
  </w:comment>
  <w:comment w:id="65" w:author="Auteur inconnu" w:date="2023-06-01T16:08:00Z" w:initials="">
    <w:p w14:paraId="0A278D73" w14:textId="77777777" w:rsidR="00116F99" w:rsidRDefault="002475C4">
      <w:r w:rsidRPr="00A7702C">
        <w:rPr>
          <w:rFonts w:ascii="Calibri" w:hAnsi="Calibri"/>
          <w:sz w:val="20"/>
        </w:rPr>
        <w:t>Ca mériterait certainement une phrase dédiée pour attirer l’attention, et en mentionnant que cet usage correspond à celui de tel pays. En l’état c’est mentionné trop rapidement, un Anglais peut facilement rater l’info et se gratter la tête pendant tout le papier.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B2AD12" w15:done="0"/>
  <w15:commentEx w15:paraId="163211F7" w15:done="0"/>
  <w15:commentEx w15:paraId="19E7DD51" w15:done="0"/>
  <w15:commentEx w15:paraId="6F2222D2" w15:done="0"/>
  <w15:commentEx w15:paraId="4ACC6AE4" w15:done="0"/>
  <w15:commentEx w15:paraId="3043A36A" w15:done="0"/>
  <w15:commentEx w15:paraId="2DE0F333" w15:done="0"/>
  <w15:commentEx w15:paraId="29DEAF44" w15:done="0"/>
  <w15:commentEx w15:paraId="5EF67EF8" w15:done="0"/>
  <w15:commentEx w15:paraId="1D6D4240" w15:done="0"/>
  <w15:commentEx w15:paraId="03936027" w15:done="0"/>
  <w15:commentEx w15:paraId="47DC75E9" w15:done="0"/>
  <w15:commentEx w15:paraId="26D9D37A" w15:done="0"/>
  <w15:commentEx w15:paraId="0A278D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180DE" w14:textId="77777777" w:rsidR="004E4864" w:rsidRDefault="004E4864" w:rsidP="00D425F3">
      <w:pPr>
        <w:spacing w:after="0" w:line="240" w:lineRule="auto"/>
      </w:pPr>
      <w:r>
        <w:separator/>
      </w:r>
    </w:p>
  </w:endnote>
  <w:endnote w:type="continuationSeparator" w:id="0">
    <w:p w14:paraId="35B28004" w14:textId="77777777" w:rsidR="004E4864" w:rsidRDefault="004E4864" w:rsidP="00D42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 w:name="CMSS8">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7CF9D" w14:textId="77777777" w:rsidR="004E4864" w:rsidRDefault="004E4864" w:rsidP="00D425F3">
      <w:pPr>
        <w:spacing w:after="0" w:line="240" w:lineRule="auto"/>
      </w:pPr>
      <w:r>
        <w:separator/>
      </w:r>
    </w:p>
  </w:footnote>
  <w:footnote w:type="continuationSeparator" w:id="0">
    <w:p w14:paraId="1CC951FF" w14:textId="77777777" w:rsidR="004E4864" w:rsidRDefault="004E4864" w:rsidP="00D42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0CAE"/>
    <w:multiLevelType w:val="hybridMultilevel"/>
    <w:tmpl w:val="DB0A92D0"/>
    <w:lvl w:ilvl="0" w:tplc="F01E74F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 Lang">
    <w15:presenceInfo w15:providerId="AD" w15:userId="S-1-5-21-3569255166-3711921035-3486062074-300999"/>
  </w15:person>
  <w15:person w15:author="lucas mathieu">
    <w15:presenceInfo w15:providerId="AD" w15:userId="S-1-5-21-2483217246-111161958-1364159687-25054"/>
  </w15:person>
  <w15:person w15:author="Le Coz Jérôme">
    <w15:presenceInfo w15:providerId="None" w15:userId="Le Coz Jérô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F99"/>
    <w:rsid w:val="000100ED"/>
    <w:rsid w:val="00054C48"/>
    <w:rsid w:val="00064B36"/>
    <w:rsid w:val="00085412"/>
    <w:rsid w:val="000A6DE0"/>
    <w:rsid w:val="000B6A36"/>
    <w:rsid w:val="000C2867"/>
    <w:rsid w:val="000D56F7"/>
    <w:rsid w:val="00116F99"/>
    <w:rsid w:val="001355A4"/>
    <w:rsid w:val="00147DA0"/>
    <w:rsid w:val="00185F4C"/>
    <w:rsid w:val="001D61B4"/>
    <w:rsid w:val="00220907"/>
    <w:rsid w:val="00224C84"/>
    <w:rsid w:val="002475C4"/>
    <w:rsid w:val="002527BB"/>
    <w:rsid w:val="002740E8"/>
    <w:rsid w:val="00296D3B"/>
    <w:rsid w:val="002C2AEF"/>
    <w:rsid w:val="002C35D7"/>
    <w:rsid w:val="002E14D9"/>
    <w:rsid w:val="002E705E"/>
    <w:rsid w:val="00395579"/>
    <w:rsid w:val="003B0EEC"/>
    <w:rsid w:val="003B1981"/>
    <w:rsid w:val="003C7CF1"/>
    <w:rsid w:val="003F7FA4"/>
    <w:rsid w:val="004325F4"/>
    <w:rsid w:val="00452636"/>
    <w:rsid w:val="00497D8D"/>
    <w:rsid w:val="004B3201"/>
    <w:rsid w:val="004E4864"/>
    <w:rsid w:val="005376F9"/>
    <w:rsid w:val="005602BE"/>
    <w:rsid w:val="00563DD4"/>
    <w:rsid w:val="00573EA6"/>
    <w:rsid w:val="005B3B13"/>
    <w:rsid w:val="005F762A"/>
    <w:rsid w:val="0061169D"/>
    <w:rsid w:val="00615194"/>
    <w:rsid w:val="00616ADE"/>
    <w:rsid w:val="00635C39"/>
    <w:rsid w:val="00646C1C"/>
    <w:rsid w:val="00665DE8"/>
    <w:rsid w:val="00666AFD"/>
    <w:rsid w:val="006A5932"/>
    <w:rsid w:val="006A6A3E"/>
    <w:rsid w:val="006E07A2"/>
    <w:rsid w:val="006E4F90"/>
    <w:rsid w:val="00730454"/>
    <w:rsid w:val="00741446"/>
    <w:rsid w:val="00752BCC"/>
    <w:rsid w:val="00784004"/>
    <w:rsid w:val="00785F52"/>
    <w:rsid w:val="007A72F2"/>
    <w:rsid w:val="007C705E"/>
    <w:rsid w:val="007C75D9"/>
    <w:rsid w:val="007D3346"/>
    <w:rsid w:val="007F4E78"/>
    <w:rsid w:val="00810749"/>
    <w:rsid w:val="00817F34"/>
    <w:rsid w:val="00834222"/>
    <w:rsid w:val="00837CA5"/>
    <w:rsid w:val="009122F6"/>
    <w:rsid w:val="00935396"/>
    <w:rsid w:val="00937691"/>
    <w:rsid w:val="00965ACB"/>
    <w:rsid w:val="00974CAD"/>
    <w:rsid w:val="009A2442"/>
    <w:rsid w:val="009F26A5"/>
    <w:rsid w:val="00A50EA0"/>
    <w:rsid w:val="00A57A78"/>
    <w:rsid w:val="00A63652"/>
    <w:rsid w:val="00A66B82"/>
    <w:rsid w:val="00A766EC"/>
    <w:rsid w:val="00A7702C"/>
    <w:rsid w:val="00AA28FC"/>
    <w:rsid w:val="00B24A3A"/>
    <w:rsid w:val="00B32FFC"/>
    <w:rsid w:val="00BA4DBB"/>
    <w:rsid w:val="00BB5805"/>
    <w:rsid w:val="00BD3739"/>
    <w:rsid w:val="00C20E46"/>
    <w:rsid w:val="00C3530B"/>
    <w:rsid w:val="00C727DA"/>
    <w:rsid w:val="00CA4584"/>
    <w:rsid w:val="00CE4E77"/>
    <w:rsid w:val="00CF74A0"/>
    <w:rsid w:val="00D425F3"/>
    <w:rsid w:val="00D46CA9"/>
    <w:rsid w:val="00D839DE"/>
    <w:rsid w:val="00D85364"/>
    <w:rsid w:val="00D91FCF"/>
    <w:rsid w:val="00DD7A8F"/>
    <w:rsid w:val="00E059BC"/>
    <w:rsid w:val="00E82D78"/>
    <w:rsid w:val="00EB5E60"/>
    <w:rsid w:val="00EC776C"/>
    <w:rsid w:val="00EC7C30"/>
    <w:rsid w:val="00ED2280"/>
    <w:rsid w:val="00EE1876"/>
    <w:rsid w:val="00F27519"/>
    <w:rsid w:val="00F44F5F"/>
    <w:rsid w:val="00F473E1"/>
    <w:rsid w:val="00F54CDB"/>
    <w:rsid w:val="00F74278"/>
    <w:rsid w:val="00F8254B"/>
    <w:rsid w:val="00F927F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0C32"/>
  <w15:docId w15:val="{C07F4E18-18C5-4230-9015-05224A27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5C3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214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8C4C10"/>
    <w:rPr>
      <w:rFonts w:asciiTheme="majorHAnsi" w:eastAsiaTheme="majorEastAsia" w:hAnsiTheme="majorHAnsi" w:cstheme="majorBidi"/>
      <w:spacing w:val="-10"/>
      <w:kern w:val="2"/>
      <w:sz w:val="56"/>
      <w:szCs w:val="56"/>
    </w:rPr>
  </w:style>
  <w:style w:type="character" w:customStyle="1" w:styleId="LienInternet">
    <w:name w:val="Lien Internet"/>
    <w:basedOn w:val="Policepardfaut"/>
    <w:uiPriority w:val="99"/>
    <w:unhideWhenUsed/>
    <w:rsid w:val="00D82C51"/>
    <w:rPr>
      <w:color w:val="0563C1" w:themeColor="hyperlink"/>
      <w:u w:val="single"/>
    </w:rPr>
  </w:style>
  <w:style w:type="character" w:customStyle="1" w:styleId="Titre1Car">
    <w:name w:val="Titre 1 Car"/>
    <w:basedOn w:val="Policepardfaut"/>
    <w:link w:val="Titre1"/>
    <w:uiPriority w:val="9"/>
    <w:qFormat/>
    <w:rsid w:val="005C3146"/>
    <w:rPr>
      <w:rFonts w:asciiTheme="majorHAnsi" w:eastAsiaTheme="majorEastAsia" w:hAnsiTheme="majorHAnsi" w:cstheme="majorBidi"/>
      <w:color w:val="2E74B5" w:themeColor="accent1" w:themeShade="BF"/>
      <w:sz w:val="32"/>
      <w:szCs w:val="32"/>
    </w:rPr>
  </w:style>
  <w:style w:type="character" w:customStyle="1" w:styleId="En-tteCar">
    <w:name w:val="En-tête Car"/>
    <w:basedOn w:val="Policepardfaut"/>
    <w:uiPriority w:val="99"/>
    <w:qFormat/>
    <w:rsid w:val="008E5D48"/>
  </w:style>
  <w:style w:type="character" w:customStyle="1" w:styleId="PieddepageCar">
    <w:name w:val="Pied de page Car"/>
    <w:basedOn w:val="Policepardfaut"/>
    <w:link w:val="Pieddepage"/>
    <w:uiPriority w:val="99"/>
    <w:qFormat/>
    <w:rsid w:val="008E5D48"/>
  </w:style>
  <w:style w:type="character" w:customStyle="1" w:styleId="Titre2Car">
    <w:name w:val="Titre 2 Car"/>
    <w:basedOn w:val="Policepardfaut"/>
    <w:link w:val="Titre2"/>
    <w:uiPriority w:val="9"/>
    <w:qFormat/>
    <w:rsid w:val="00A21438"/>
    <w:rPr>
      <w:rFonts w:asciiTheme="majorHAnsi" w:eastAsiaTheme="majorEastAsia" w:hAnsiTheme="majorHAnsi" w:cstheme="majorBidi"/>
      <w:color w:val="2E74B5" w:themeColor="accent1" w:themeShade="BF"/>
      <w:sz w:val="26"/>
      <w:szCs w:val="26"/>
    </w:rPr>
  </w:style>
  <w:style w:type="character" w:customStyle="1" w:styleId="TextedebullesCar">
    <w:name w:val="Texte de bulles Car"/>
    <w:basedOn w:val="Policepardfaut"/>
    <w:link w:val="Textedebulles"/>
    <w:uiPriority w:val="99"/>
    <w:semiHidden/>
    <w:qFormat/>
    <w:rsid w:val="00E77DB5"/>
    <w:rPr>
      <w:rFonts w:ascii="Segoe UI" w:hAnsi="Segoe UI" w:cs="Segoe UI"/>
      <w:sz w:val="18"/>
      <w:szCs w:val="18"/>
    </w:rPr>
  </w:style>
  <w:style w:type="character" w:styleId="Marquedecommentaire">
    <w:name w:val="annotation reference"/>
    <w:basedOn w:val="Policepardfaut"/>
    <w:uiPriority w:val="99"/>
    <w:semiHidden/>
    <w:unhideWhenUsed/>
    <w:qFormat/>
    <w:rsid w:val="00D0327B"/>
    <w:rPr>
      <w:sz w:val="16"/>
      <w:szCs w:val="16"/>
    </w:rPr>
  </w:style>
  <w:style w:type="character" w:customStyle="1" w:styleId="CommentaireCar">
    <w:name w:val="Commentaire Car"/>
    <w:basedOn w:val="Policepardfaut"/>
    <w:link w:val="Commentaire"/>
    <w:uiPriority w:val="99"/>
    <w:semiHidden/>
    <w:qFormat/>
    <w:rsid w:val="00D0327B"/>
    <w:rPr>
      <w:sz w:val="20"/>
      <w:szCs w:val="20"/>
    </w:rPr>
  </w:style>
  <w:style w:type="character" w:customStyle="1" w:styleId="ObjetducommentaireCar">
    <w:name w:val="Objet du commentaire Car"/>
    <w:basedOn w:val="CommentaireCar"/>
    <w:link w:val="Objetducommentaire"/>
    <w:uiPriority w:val="99"/>
    <w:semiHidden/>
    <w:qFormat/>
    <w:rsid w:val="00D0327B"/>
    <w:rPr>
      <w:b/>
      <w:bCs/>
      <w:sz w:val="20"/>
      <w:szCs w:val="20"/>
    </w:rPr>
  </w:style>
  <w:style w:type="paragraph" w:styleId="Titre">
    <w:name w:val="Title"/>
    <w:basedOn w:val="Normal"/>
    <w:next w:val="Corpsdetexte"/>
    <w:link w:val="TitreCar"/>
    <w:uiPriority w:val="10"/>
    <w:qFormat/>
    <w:rsid w:val="008C4C10"/>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8C4C10"/>
    <w:rPr>
      <w:rFonts w:ascii="Times New Roman" w:eastAsia="Calibri" w:hAnsi="Times New Roman" w:cs="Times New Roman"/>
      <w:color w:val="000000"/>
      <w:sz w:val="24"/>
      <w:szCs w:val="24"/>
    </w:rPr>
  </w:style>
  <w:style w:type="paragraph" w:styleId="Sansinterligne">
    <w:name w:val="No Spacing"/>
    <w:uiPriority w:val="1"/>
    <w:qFormat/>
    <w:rsid w:val="00D82C51"/>
  </w:style>
  <w:style w:type="paragraph" w:customStyle="1" w:styleId="En-tteetpieddepage">
    <w:name w:val="En-tête et pied de page"/>
    <w:basedOn w:val="Normal"/>
    <w:qFormat/>
  </w:style>
  <w:style w:type="paragraph" w:styleId="En-tte">
    <w:name w:val="header"/>
    <w:basedOn w:val="Normal"/>
    <w:uiPriority w:val="99"/>
    <w:unhideWhenUsed/>
    <w:rsid w:val="008E5D48"/>
    <w:pPr>
      <w:tabs>
        <w:tab w:val="center" w:pos="4536"/>
        <w:tab w:val="right" w:pos="9072"/>
      </w:tabs>
      <w:spacing w:after="0" w:line="240" w:lineRule="auto"/>
    </w:pPr>
  </w:style>
  <w:style w:type="paragraph" w:styleId="Pieddepage">
    <w:name w:val="footer"/>
    <w:basedOn w:val="Normal"/>
    <w:link w:val="PieddepageCar"/>
    <w:uiPriority w:val="99"/>
    <w:unhideWhenUsed/>
    <w:rsid w:val="008E5D48"/>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E77DB5"/>
    <w:pPr>
      <w:spacing w:after="0" w:line="240" w:lineRule="auto"/>
    </w:pPr>
    <w:rPr>
      <w:rFonts w:ascii="Segoe UI" w:hAnsi="Segoe UI" w:cs="Segoe UI"/>
      <w:sz w:val="18"/>
      <w:szCs w:val="18"/>
    </w:rPr>
  </w:style>
  <w:style w:type="paragraph" w:styleId="Commentaire">
    <w:name w:val="annotation text"/>
    <w:basedOn w:val="Normal"/>
    <w:link w:val="CommentaireCar"/>
    <w:uiPriority w:val="99"/>
    <w:semiHidden/>
    <w:unhideWhenUsed/>
    <w:qFormat/>
    <w:rsid w:val="00D0327B"/>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D0327B"/>
    <w:rPr>
      <w:b/>
      <w:bCs/>
    </w:rPr>
  </w:style>
  <w:style w:type="paragraph" w:styleId="Rvision">
    <w:name w:val="Revision"/>
    <w:hidden/>
    <w:uiPriority w:val="99"/>
    <w:semiHidden/>
    <w:rsid w:val="00834222"/>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02/wrcr.20087" TargetMode="External"/><Relationship Id="rId1" Type="http://schemas.openxmlformats.org/officeDocument/2006/relationships/hyperlink" Target="https://doi.org/10.1029/1999WR9000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89D38-5429-4B3E-95A7-E2189E33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4381</Words>
  <Characters>24098</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mathieu</dc:creator>
  <dc:description/>
  <cp:lastModifiedBy>lucas mathieu</cp:lastModifiedBy>
  <cp:revision>84</cp:revision>
  <cp:lastPrinted>2023-06-12T16:04:00Z</cp:lastPrinted>
  <dcterms:created xsi:type="dcterms:W3CDTF">2023-05-29T15:31:00Z</dcterms:created>
  <dcterms:modified xsi:type="dcterms:W3CDTF">2023-06-12T16:04:00Z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IRSTEA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